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5452063"/>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B42C13" w:rsidRDefault="00B42C13">
          <w:pPr>
            <w:pStyle w:val="TOCHeading"/>
          </w:pPr>
          <w:r>
            <w:t>Table of Contents</w:t>
          </w:r>
        </w:p>
        <w:p w:rsidR="00B42C13" w:rsidRDefault="00B42C13">
          <w:pPr>
            <w:pStyle w:val="TOC1"/>
            <w:tabs>
              <w:tab w:val="left" w:pos="440"/>
              <w:tab w:val="right" w:leader="dot" w:pos="9350"/>
            </w:tabs>
            <w:rPr>
              <w:noProof/>
            </w:rPr>
          </w:pPr>
          <w:r>
            <w:fldChar w:fldCharType="begin"/>
          </w:r>
          <w:r>
            <w:instrText xml:space="preserve"> TOC \o "1-3" \h \z \u </w:instrText>
          </w:r>
          <w:r>
            <w:fldChar w:fldCharType="separate"/>
          </w:r>
          <w:hyperlink w:anchor="_Toc263324617" w:history="1">
            <w:r w:rsidRPr="007018DC">
              <w:rPr>
                <w:rStyle w:val="Hyperlink"/>
                <w:noProof/>
              </w:rPr>
              <w:t>1</w:t>
            </w:r>
            <w:r>
              <w:rPr>
                <w:noProof/>
              </w:rPr>
              <w:tab/>
            </w:r>
            <w:r w:rsidRPr="007018DC">
              <w:rPr>
                <w:rStyle w:val="Hyperlink"/>
                <w:noProof/>
              </w:rPr>
              <w:t>Introduction</w:t>
            </w:r>
            <w:r>
              <w:rPr>
                <w:noProof/>
                <w:webHidden/>
              </w:rPr>
              <w:tab/>
            </w:r>
            <w:r>
              <w:rPr>
                <w:noProof/>
                <w:webHidden/>
              </w:rPr>
              <w:fldChar w:fldCharType="begin"/>
            </w:r>
            <w:r>
              <w:rPr>
                <w:noProof/>
                <w:webHidden/>
              </w:rPr>
              <w:instrText xml:space="preserve"> PAGEREF _Toc263324617 \h </w:instrText>
            </w:r>
            <w:r>
              <w:rPr>
                <w:noProof/>
                <w:webHidden/>
              </w:rPr>
            </w:r>
            <w:r>
              <w:rPr>
                <w:noProof/>
                <w:webHidden/>
              </w:rPr>
              <w:fldChar w:fldCharType="separate"/>
            </w:r>
            <w:r>
              <w:rPr>
                <w:noProof/>
                <w:webHidden/>
              </w:rPr>
              <w:t>1</w:t>
            </w:r>
            <w:r>
              <w:rPr>
                <w:noProof/>
                <w:webHidden/>
              </w:rPr>
              <w:fldChar w:fldCharType="end"/>
            </w:r>
          </w:hyperlink>
        </w:p>
        <w:p w:rsidR="00B42C13" w:rsidRDefault="00B42C13">
          <w:pPr>
            <w:pStyle w:val="TOC2"/>
            <w:tabs>
              <w:tab w:val="left" w:pos="880"/>
              <w:tab w:val="right" w:leader="dot" w:pos="9350"/>
            </w:tabs>
            <w:rPr>
              <w:noProof/>
            </w:rPr>
          </w:pPr>
          <w:hyperlink w:anchor="_Toc263324618" w:history="1">
            <w:r w:rsidRPr="007018DC">
              <w:rPr>
                <w:rStyle w:val="Hyperlink"/>
                <w:noProof/>
              </w:rPr>
              <w:t>1.1</w:t>
            </w:r>
            <w:r>
              <w:rPr>
                <w:noProof/>
              </w:rPr>
              <w:tab/>
            </w:r>
            <w:r w:rsidRPr="007018DC">
              <w:rPr>
                <w:rStyle w:val="Hyperlink"/>
                <w:noProof/>
              </w:rPr>
              <w:t>Motivation and Objectives</w:t>
            </w:r>
            <w:r>
              <w:rPr>
                <w:noProof/>
                <w:webHidden/>
              </w:rPr>
              <w:tab/>
            </w:r>
            <w:r>
              <w:rPr>
                <w:noProof/>
                <w:webHidden/>
              </w:rPr>
              <w:fldChar w:fldCharType="begin"/>
            </w:r>
            <w:r>
              <w:rPr>
                <w:noProof/>
                <w:webHidden/>
              </w:rPr>
              <w:instrText xml:space="preserve"> PAGEREF _Toc263324618 \h </w:instrText>
            </w:r>
            <w:r>
              <w:rPr>
                <w:noProof/>
                <w:webHidden/>
              </w:rPr>
            </w:r>
            <w:r>
              <w:rPr>
                <w:noProof/>
                <w:webHidden/>
              </w:rPr>
              <w:fldChar w:fldCharType="separate"/>
            </w:r>
            <w:r>
              <w:rPr>
                <w:noProof/>
                <w:webHidden/>
              </w:rPr>
              <w:t>1</w:t>
            </w:r>
            <w:r>
              <w:rPr>
                <w:noProof/>
                <w:webHidden/>
              </w:rPr>
              <w:fldChar w:fldCharType="end"/>
            </w:r>
          </w:hyperlink>
        </w:p>
        <w:p w:rsidR="00B42C13" w:rsidRDefault="00B42C13">
          <w:pPr>
            <w:pStyle w:val="TOC2"/>
            <w:tabs>
              <w:tab w:val="left" w:pos="880"/>
              <w:tab w:val="right" w:leader="dot" w:pos="9350"/>
            </w:tabs>
            <w:rPr>
              <w:noProof/>
            </w:rPr>
          </w:pPr>
          <w:hyperlink w:anchor="_Toc263324619" w:history="1">
            <w:r w:rsidRPr="007018DC">
              <w:rPr>
                <w:rStyle w:val="Hyperlink"/>
                <w:noProof/>
              </w:rPr>
              <w:t>1.2</w:t>
            </w:r>
            <w:r>
              <w:rPr>
                <w:noProof/>
              </w:rPr>
              <w:tab/>
            </w:r>
            <w:r w:rsidRPr="007018DC">
              <w:rPr>
                <w:rStyle w:val="Hyperlink"/>
                <w:noProof/>
              </w:rPr>
              <w:t>Contributions</w:t>
            </w:r>
            <w:r>
              <w:rPr>
                <w:noProof/>
                <w:webHidden/>
              </w:rPr>
              <w:tab/>
            </w:r>
            <w:r>
              <w:rPr>
                <w:noProof/>
                <w:webHidden/>
              </w:rPr>
              <w:fldChar w:fldCharType="begin"/>
            </w:r>
            <w:r>
              <w:rPr>
                <w:noProof/>
                <w:webHidden/>
              </w:rPr>
              <w:instrText xml:space="preserve"> PAGEREF _Toc263324619 \h </w:instrText>
            </w:r>
            <w:r>
              <w:rPr>
                <w:noProof/>
                <w:webHidden/>
              </w:rPr>
            </w:r>
            <w:r>
              <w:rPr>
                <w:noProof/>
                <w:webHidden/>
              </w:rPr>
              <w:fldChar w:fldCharType="separate"/>
            </w:r>
            <w:r>
              <w:rPr>
                <w:noProof/>
                <w:webHidden/>
              </w:rPr>
              <w:t>2</w:t>
            </w:r>
            <w:r>
              <w:rPr>
                <w:noProof/>
                <w:webHidden/>
              </w:rPr>
              <w:fldChar w:fldCharType="end"/>
            </w:r>
          </w:hyperlink>
        </w:p>
        <w:p w:rsidR="00B42C13" w:rsidRDefault="00B42C13">
          <w:pPr>
            <w:pStyle w:val="TOC2"/>
            <w:tabs>
              <w:tab w:val="left" w:pos="880"/>
              <w:tab w:val="right" w:leader="dot" w:pos="9350"/>
            </w:tabs>
            <w:rPr>
              <w:noProof/>
            </w:rPr>
          </w:pPr>
          <w:hyperlink w:anchor="_Toc263324620" w:history="1">
            <w:r w:rsidRPr="007018DC">
              <w:rPr>
                <w:rStyle w:val="Hyperlink"/>
                <w:noProof/>
              </w:rPr>
              <w:t>1.3</w:t>
            </w:r>
            <w:r>
              <w:rPr>
                <w:noProof/>
              </w:rPr>
              <w:tab/>
            </w:r>
            <w:r w:rsidRPr="007018DC">
              <w:rPr>
                <w:rStyle w:val="Hyperlink"/>
                <w:noProof/>
              </w:rPr>
              <w:t>Publications</w:t>
            </w:r>
            <w:r>
              <w:rPr>
                <w:noProof/>
                <w:webHidden/>
              </w:rPr>
              <w:tab/>
            </w:r>
            <w:r>
              <w:rPr>
                <w:noProof/>
                <w:webHidden/>
              </w:rPr>
              <w:fldChar w:fldCharType="begin"/>
            </w:r>
            <w:r>
              <w:rPr>
                <w:noProof/>
                <w:webHidden/>
              </w:rPr>
              <w:instrText xml:space="preserve"> PAGEREF _Toc263324620 \h </w:instrText>
            </w:r>
            <w:r>
              <w:rPr>
                <w:noProof/>
                <w:webHidden/>
              </w:rPr>
            </w:r>
            <w:r>
              <w:rPr>
                <w:noProof/>
                <w:webHidden/>
              </w:rPr>
              <w:fldChar w:fldCharType="separate"/>
            </w:r>
            <w:r>
              <w:rPr>
                <w:noProof/>
                <w:webHidden/>
              </w:rPr>
              <w:t>2</w:t>
            </w:r>
            <w:r>
              <w:rPr>
                <w:noProof/>
                <w:webHidden/>
              </w:rPr>
              <w:fldChar w:fldCharType="end"/>
            </w:r>
          </w:hyperlink>
        </w:p>
        <w:p w:rsidR="00B42C13" w:rsidRDefault="00B42C13">
          <w:pPr>
            <w:pStyle w:val="TOC2"/>
            <w:tabs>
              <w:tab w:val="left" w:pos="880"/>
              <w:tab w:val="right" w:leader="dot" w:pos="9350"/>
            </w:tabs>
            <w:rPr>
              <w:noProof/>
            </w:rPr>
          </w:pPr>
          <w:hyperlink w:anchor="_Toc263324621" w:history="1">
            <w:r w:rsidRPr="007018DC">
              <w:rPr>
                <w:rStyle w:val="Hyperlink"/>
                <w:noProof/>
              </w:rPr>
              <w:t>1.4</w:t>
            </w:r>
            <w:r>
              <w:rPr>
                <w:noProof/>
              </w:rPr>
              <w:tab/>
            </w:r>
            <w:r w:rsidRPr="007018DC">
              <w:rPr>
                <w:rStyle w:val="Hyperlink"/>
                <w:noProof/>
              </w:rPr>
              <w:t>Background</w:t>
            </w:r>
            <w:r>
              <w:rPr>
                <w:noProof/>
                <w:webHidden/>
              </w:rPr>
              <w:tab/>
            </w:r>
            <w:r>
              <w:rPr>
                <w:noProof/>
                <w:webHidden/>
              </w:rPr>
              <w:fldChar w:fldCharType="begin"/>
            </w:r>
            <w:r>
              <w:rPr>
                <w:noProof/>
                <w:webHidden/>
              </w:rPr>
              <w:instrText xml:space="preserve"> PAGEREF _Toc263324621 \h </w:instrText>
            </w:r>
            <w:r>
              <w:rPr>
                <w:noProof/>
                <w:webHidden/>
              </w:rPr>
            </w:r>
            <w:r>
              <w:rPr>
                <w:noProof/>
                <w:webHidden/>
              </w:rPr>
              <w:fldChar w:fldCharType="separate"/>
            </w:r>
            <w:r>
              <w:rPr>
                <w:noProof/>
                <w:webHidden/>
              </w:rPr>
              <w:t>3</w:t>
            </w:r>
            <w:r>
              <w:rPr>
                <w:noProof/>
                <w:webHidden/>
              </w:rPr>
              <w:fldChar w:fldCharType="end"/>
            </w:r>
          </w:hyperlink>
        </w:p>
        <w:p w:rsidR="00B42C13" w:rsidRDefault="00B42C13">
          <w:pPr>
            <w:pStyle w:val="TOC2"/>
            <w:tabs>
              <w:tab w:val="left" w:pos="880"/>
              <w:tab w:val="right" w:leader="dot" w:pos="9350"/>
            </w:tabs>
            <w:rPr>
              <w:noProof/>
            </w:rPr>
          </w:pPr>
          <w:hyperlink w:anchor="_Toc263324622" w:history="1">
            <w:r w:rsidRPr="007018DC">
              <w:rPr>
                <w:rStyle w:val="Hyperlink"/>
                <w:noProof/>
              </w:rPr>
              <w:t>1.5</w:t>
            </w:r>
            <w:r>
              <w:rPr>
                <w:noProof/>
              </w:rPr>
              <w:tab/>
            </w:r>
            <w:r w:rsidRPr="007018DC">
              <w:rPr>
                <w:rStyle w:val="Hyperlink"/>
                <w:noProof/>
              </w:rPr>
              <w:t>Intelligent Agents and Pervasive Computing</w:t>
            </w:r>
            <w:r>
              <w:rPr>
                <w:noProof/>
                <w:webHidden/>
              </w:rPr>
              <w:tab/>
            </w:r>
            <w:r>
              <w:rPr>
                <w:noProof/>
                <w:webHidden/>
              </w:rPr>
              <w:fldChar w:fldCharType="begin"/>
            </w:r>
            <w:r>
              <w:rPr>
                <w:noProof/>
                <w:webHidden/>
              </w:rPr>
              <w:instrText xml:space="preserve"> PAGEREF _Toc263324622 \h </w:instrText>
            </w:r>
            <w:r>
              <w:rPr>
                <w:noProof/>
                <w:webHidden/>
              </w:rPr>
            </w:r>
            <w:r>
              <w:rPr>
                <w:noProof/>
                <w:webHidden/>
              </w:rPr>
              <w:fldChar w:fldCharType="separate"/>
            </w:r>
            <w:r>
              <w:rPr>
                <w:noProof/>
                <w:webHidden/>
              </w:rPr>
              <w:t>3</w:t>
            </w:r>
            <w:r>
              <w:rPr>
                <w:noProof/>
                <w:webHidden/>
              </w:rPr>
              <w:fldChar w:fldCharType="end"/>
            </w:r>
          </w:hyperlink>
        </w:p>
        <w:p w:rsidR="00B42C13" w:rsidRDefault="00B42C13">
          <w:pPr>
            <w:pStyle w:val="TOC3"/>
            <w:tabs>
              <w:tab w:val="left" w:pos="1320"/>
              <w:tab w:val="right" w:leader="dot" w:pos="9350"/>
            </w:tabs>
            <w:rPr>
              <w:noProof/>
            </w:rPr>
          </w:pPr>
          <w:hyperlink w:anchor="_Toc263324623" w:history="1">
            <w:r w:rsidRPr="007018DC">
              <w:rPr>
                <w:rStyle w:val="Hyperlink"/>
                <w:noProof/>
              </w:rPr>
              <w:t>1.1.1.</w:t>
            </w:r>
            <w:r>
              <w:rPr>
                <w:noProof/>
              </w:rPr>
              <w:tab/>
            </w:r>
            <w:r w:rsidRPr="007018DC">
              <w:rPr>
                <w:rStyle w:val="Hyperlink"/>
                <w:noProof/>
              </w:rPr>
              <w:t>Agent Environment</w:t>
            </w:r>
            <w:r>
              <w:rPr>
                <w:noProof/>
                <w:webHidden/>
              </w:rPr>
              <w:tab/>
            </w:r>
            <w:r>
              <w:rPr>
                <w:noProof/>
                <w:webHidden/>
              </w:rPr>
              <w:fldChar w:fldCharType="begin"/>
            </w:r>
            <w:r>
              <w:rPr>
                <w:noProof/>
                <w:webHidden/>
              </w:rPr>
              <w:instrText xml:space="preserve"> PAGEREF _Toc263324623 \h </w:instrText>
            </w:r>
            <w:r>
              <w:rPr>
                <w:noProof/>
                <w:webHidden/>
              </w:rPr>
            </w:r>
            <w:r>
              <w:rPr>
                <w:noProof/>
                <w:webHidden/>
              </w:rPr>
              <w:fldChar w:fldCharType="separate"/>
            </w:r>
            <w:r>
              <w:rPr>
                <w:noProof/>
                <w:webHidden/>
              </w:rPr>
              <w:t>3</w:t>
            </w:r>
            <w:r>
              <w:rPr>
                <w:noProof/>
                <w:webHidden/>
              </w:rPr>
              <w:fldChar w:fldCharType="end"/>
            </w:r>
          </w:hyperlink>
        </w:p>
        <w:p w:rsidR="00B42C13" w:rsidRDefault="00B42C13">
          <w:pPr>
            <w:pStyle w:val="TOC3"/>
            <w:tabs>
              <w:tab w:val="left" w:pos="1320"/>
              <w:tab w:val="right" w:leader="dot" w:pos="9350"/>
            </w:tabs>
            <w:rPr>
              <w:noProof/>
            </w:rPr>
          </w:pPr>
          <w:hyperlink w:anchor="_Toc263324624" w:history="1">
            <w:r w:rsidRPr="007018DC">
              <w:rPr>
                <w:rStyle w:val="Hyperlink"/>
                <w:noProof/>
              </w:rPr>
              <w:t>1.1.2.</w:t>
            </w:r>
            <w:r>
              <w:rPr>
                <w:noProof/>
              </w:rPr>
              <w:tab/>
            </w:r>
            <w:r w:rsidRPr="007018DC">
              <w:rPr>
                <w:rStyle w:val="Hyperlink"/>
                <w:noProof/>
              </w:rPr>
              <w:t>Agent Types</w:t>
            </w:r>
            <w:r>
              <w:rPr>
                <w:noProof/>
                <w:webHidden/>
              </w:rPr>
              <w:tab/>
            </w:r>
            <w:r>
              <w:rPr>
                <w:noProof/>
                <w:webHidden/>
              </w:rPr>
              <w:fldChar w:fldCharType="begin"/>
            </w:r>
            <w:r>
              <w:rPr>
                <w:noProof/>
                <w:webHidden/>
              </w:rPr>
              <w:instrText xml:space="preserve"> PAGEREF _Toc263324624 \h </w:instrText>
            </w:r>
            <w:r>
              <w:rPr>
                <w:noProof/>
                <w:webHidden/>
              </w:rPr>
            </w:r>
            <w:r>
              <w:rPr>
                <w:noProof/>
                <w:webHidden/>
              </w:rPr>
              <w:fldChar w:fldCharType="separate"/>
            </w:r>
            <w:r>
              <w:rPr>
                <w:noProof/>
                <w:webHidden/>
              </w:rPr>
              <w:t>4</w:t>
            </w:r>
            <w:r>
              <w:rPr>
                <w:noProof/>
                <w:webHidden/>
              </w:rPr>
              <w:fldChar w:fldCharType="end"/>
            </w:r>
          </w:hyperlink>
        </w:p>
        <w:p w:rsidR="00B42C13" w:rsidRDefault="00B42C13">
          <w:pPr>
            <w:pStyle w:val="TOC2"/>
            <w:tabs>
              <w:tab w:val="left" w:pos="880"/>
              <w:tab w:val="right" w:leader="dot" w:pos="9350"/>
            </w:tabs>
            <w:rPr>
              <w:noProof/>
            </w:rPr>
          </w:pPr>
          <w:hyperlink w:anchor="_Toc263324625" w:history="1">
            <w:r w:rsidRPr="007018DC">
              <w:rPr>
                <w:rStyle w:val="Hyperlink"/>
                <w:noProof/>
              </w:rPr>
              <w:t>1.6</w:t>
            </w:r>
            <w:r>
              <w:rPr>
                <w:noProof/>
              </w:rPr>
              <w:tab/>
            </w:r>
            <w:r w:rsidRPr="007018DC">
              <w:rPr>
                <w:rStyle w:val="Hyperlink"/>
                <w:noProof/>
              </w:rPr>
              <w:t>Artificial Intelligence Learning, Knowledge Representation and Reasoning</w:t>
            </w:r>
            <w:r>
              <w:rPr>
                <w:noProof/>
                <w:webHidden/>
              </w:rPr>
              <w:tab/>
            </w:r>
            <w:r>
              <w:rPr>
                <w:noProof/>
                <w:webHidden/>
              </w:rPr>
              <w:fldChar w:fldCharType="begin"/>
            </w:r>
            <w:r>
              <w:rPr>
                <w:noProof/>
                <w:webHidden/>
              </w:rPr>
              <w:instrText xml:space="preserve"> PAGEREF _Toc263324625 \h </w:instrText>
            </w:r>
            <w:r>
              <w:rPr>
                <w:noProof/>
                <w:webHidden/>
              </w:rPr>
            </w:r>
            <w:r>
              <w:rPr>
                <w:noProof/>
                <w:webHidden/>
              </w:rPr>
              <w:fldChar w:fldCharType="separate"/>
            </w:r>
            <w:r>
              <w:rPr>
                <w:noProof/>
                <w:webHidden/>
              </w:rPr>
              <w:t>4</w:t>
            </w:r>
            <w:r>
              <w:rPr>
                <w:noProof/>
                <w:webHidden/>
              </w:rPr>
              <w:fldChar w:fldCharType="end"/>
            </w:r>
          </w:hyperlink>
        </w:p>
        <w:p w:rsidR="00B42C13" w:rsidRDefault="00B42C13">
          <w:pPr>
            <w:pStyle w:val="TOC3"/>
            <w:tabs>
              <w:tab w:val="left" w:pos="1320"/>
              <w:tab w:val="right" w:leader="dot" w:pos="9350"/>
            </w:tabs>
            <w:rPr>
              <w:noProof/>
            </w:rPr>
          </w:pPr>
          <w:hyperlink w:anchor="_Toc263324626" w:history="1">
            <w:r w:rsidRPr="007018DC">
              <w:rPr>
                <w:rStyle w:val="Hyperlink"/>
                <w:noProof/>
              </w:rPr>
              <w:t>1.6.1</w:t>
            </w:r>
            <w:r>
              <w:rPr>
                <w:noProof/>
              </w:rPr>
              <w:tab/>
            </w:r>
            <w:r w:rsidRPr="007018DC">
              <w:rPr>
                <w:rStyle w:val="Hyperlink"/>
                <w:noProof/>
              </w:rPr>
              <w:t>Knowledge Representation</w:t>
            </w:r>
            <w:r>
              <w:rPr>
                <w:noProof/>
                <w:webHidden/>
              </w:rPr>
              <w:tab/>
            </w:r>
            <w:r>
              <w:rPr>
                <w:noProof/>
                <w:webHidden/>
              </w:rPr>
              <w:fldChar w:fldCharType="begin"/>
            </w:r>
            <w:r>
              <w:rPr>
                <w:noProof/>
                <w:webHidden/>
              </w:rPr>
              <w:instrText xml:space="preserve"> PAGEREF _Toc263324626 \h </w:instrText>
            </w:r>
            <w:r>
              <w:rPr>
                <w:noProof/>
                <w:webHidden/>
              </w:rPr>
            </w:r>
            <w:r>
              <w:rPr>
                <w:noProof/>
                <w:webHidden/>
              </w:rPr>
              <w:fldChar w:fldCharType="separate"/>
            </w:r>
            <w:r>
              <w:rPr>
                <w:noProof/>
                <w:webHidden/>
              </w:rPr>
              <w:t>4</w:t>
            </w:r>
            <w:r>
              <w:rPr>
                <w:noProof/>
                <w:webHidden/>
              </w:rPr>
              <w:fldChar w:fldCharType="end"/>
            </w:r>
          </w:hyperlink>
        </w:p>
        <w:p w:rsidR="00B42C13" w:rsidRDefault="00B42C13">
          <w:pPr>
            <w:pStyle w:val="TOC3"/>
            <w:tabs>
              <w:tab w:val="left" w:pos="1320"/>
              <w:tab w:val="right" w:leader="dot" w:pos="9350"/>
            </w:tabs>
            <w:rPr>
              <w:noProof/>
            </w:rPr>
          </w:pPr>
          <w:hyperlink w:anchor="_Toc263324627" w:history="1">
            <w:r w:rsidRPr="007018DC">
              <w:rPr>
                <w:rStyle w:val="Hyperlink"/>
                <w:noProof/>
              </w:rPr>
              <w:t>1.6.2</w:t>
            </w:r>
            <w:r>
              <w:rPr>
                <w:noProof/>
              </w:rPr>
              <w:tab/>
            </w:r>
            <w:r w:rsidRPr="007018DC">
              <w:rPr>
                <w:rStyle w:val="Hyperlink"/>
                <w:noProof/>
              </w:rPr>
              <w:t>Learning</w:t>
            </w:r>
            <w:r>
              <w:rPr>
                <w:noProof/>
                <w:webHidden/>
              </w:rPr>
              <w:tab/>
            </w:r>
            <w:r>
              <w:rPr>
                <w:noProof/>
                <w:webHidden/>
              </w:rPr>
              <w:fldChar w:fldCharType="begin"/>
            </w:r>
            <w:r>
              <w:rPr>
                <w:noProof/>
                <w:webHidden/>
              </w:rPr>
              <w:instrText xml:space="preserve"> PAGEREF _Toc263324627 \h </w:instrText>
            </w:r>
            <w:r>
              <w:rPr>
                <w:noProof/>
                <w:webHidden/>
              </w:rPr>
            </w:r>
            <w:r>
              <w:rPr>
                <w:noProof/>
                <w:webHidden/>
              </w:rPr>
              <w:fldChar w:fldCharType="separate"/>
            </w:r>
            <w:r>
              <w:rPr>
                <w:noProof/>
                <w:webHidden/>
              </w:rPr>
              <w:t>5</w:t>
            </w:r>
            <w:r>
              <w:rPr>
                <w:noProof/>
                <w:webHidden/>
              </w:rPr>
              <w:fldChar w:fldCharType="end"/>
            </w:r>
          </w:hyperlink>
        </w:p>
        <w:p w:rsidR="00B42C13" w:rsidRDefault="00B42C13">
          <w:pPr>
            <w:pStyle w:val="TOC3"/>
            <w:tabs>
              <w:tab w:val="left" w:pos="1320"/>
              <w:tab w:val="right" w:leader="dot" w:pos="9350"/>
            </w:tabs>
            <w:rPr>
              <w:noProof/>
            </w:rPr>
          </w:pPr>
          <w:hyperlink w:anchor="_Toc263324628" w:history="1">
            <w:r w:rsidRPr="007018DC">
              <w:rPr>
                <w:rStyle w:val="Hyperlink"/>
                <w:noProof/>
              </w:rPr>
              <w:t>1.6.3</w:t>
            </w:r>
            <w:r>
              <w:rPr>
                <w:noProof/>
              </w:rPr>
              <w:tab/>
            </w:r>
            <w:r w:rsidRPr="007018DC">
              <w:rPr>
                <w:rStyle w:val="Hyperlink"/>
                <w:noProof/>
              </w:rPr>
              <w:t>Reasoning</w:t>
            </w:r>
            <w:r>
              <w:rPr>
                <w:noProof/>
                <w:webHidden/>
              </w:rPr>
              <w:tab/>
            </w:r>
            <w:r>
              <w:rPr>
                <w:noProof/>
                <w:webHidden/>
              </w:rPr>
              <w:fldChar w:fldCharType="begin"/>
            </w:r>
            <w:r>
              <w:rPr>
                <w:noProof/>
                <w:webHidden/>
              </w:rPr>
              <w:instrText xml:space="preserve"> PAGEREF _Toc263324628 \h </w:instrText>
            </w:r>
            <w:r>
              <w:rPr>
                <w:noProof/>
                <w:webHidden/>
              </w:rPr>
            </w:r>
            <w:r>
              <w:rPr>
                <w:noProof/>
                <w:webHidden/>
              </w:rPr>
              <w:fldChar w:fldCharType="separate"/>
            </w:r>
            <w:r>
              <w:rPr>
                <w:noProof/>
                <w:webHidden/>
              </w:rPr>
              <w:t>5</w:t>
            </w:r>
            <w:r>
              <w:rPr>
                <w:noProof/>
                <w:webHidden/>
              </w:rPr>
              <w:fldChar w:fldCharType="end"/>
            </w:r>
          </w:hyperlink>
        </w:p>
        <w:p w:rsidR="00B42C13" w:rsidRDefault="00B42C13">
          <w:pPr>
            <w:pStyle w:val="TOC2"/>
            <w:tabs>
              <w:tab w:val="left" w:pos="880"/>
              <w:tab w:val="right" w:leader="dot" w:pos="9350"/>
            </w:tabs>
            <w:rPr>
              <w:noProof/>
            </w:rPr>
          </w:pPr>
          <w:hyperlink w:anchor="_Toc263324629" w:history="1">
            <w:r w:rsidRPr="007018DC">
              <w:rPr>
                <w:rStyle w:val="Hyperlink"/>
                <w:noProof/>
              </w:rPr>
              <w:t>1.7</w:t>
            </w:r>
            <w:r>
              <w:rPr>
                <w:noProof/>
              </w:rPr>
              <w:tab/>
            </w:r>
            <w:r w:rsidRPr="007018DC">
              <w:rPr>
                <w:rStyle w:val="Hyperlink"/>
                <w:noProof/>
              </w:rPr>
              <w:t>An introduction to Green Computing, Virtualization and Server Consolidation</w:t>
            </w:r>
            <w:r>
              <w:rPr>
                <w:noProof/>
                <w:webHidden/>
              </w:rPr>
              <w:tab/>
            </w:r>
            <w:r>
              <w:rPr>
                <w:noProof/>
                <w:webHidden/>
              </w:rPr>
              <w:fldChar w:fldCharType="begin"/>
            </w:r>
            <w:r>
              <w:rPr>
                <w:noProof/>
                <w:webHidden/>
              </w:rPr>
              <w:instrText xml:space="preserve"> PAGEREF _Toc263324629 \h </w:instrText>
            </w:r>
            <w:r>
              <w:rPr>
                <w:noProof/>
                <w:webHidden/>
              </w:rPr>
            </w:r>
            <w:r>
              <w:rPr>
                <w:noProof/>
                <w:webHidden/>
              </w:rPr>
              <w:fldChar w:fldCharType="separate"/>
            </w:r>
            <w:r>
              <w:rPr>
                <w:noProof/>
                <w:webHidden/>
              </w:rPr>
              <w:t>5</w:t>
            </w:r>
            <w:r>
              <w:rPr>
                <w:noProof/>
                <w:webHidden/>
              </w:rPr>
              <w:fldChar w:fldCharType="end"/>
            </w:r>
          </w:hyperlink>
        </w:p>
        <w:p w:rsidR="00B42C13" w:rsidRDefault="00B42C13">
          <w:pPr>
            <w:pStyle w:val="TOC3"/>
            <w:tabs>
              <w:tab w:val="left" w:pos="1320"/>
              <w:tab w:val="right" w:leader="dot" w:pos="9350"/>
            </w:tabs>
            <w:rPr>
              <w:noProof/>
            </w:rPr>
          </w:pPr>
          <w:hyperlink w:anchor="_Toc263324630" w:history="1">
            <w:r w:rsidRPr="007018DC">
              <w:rPr>
                <w:rStyle w:val="Hyperlink"/>
                <w:noProof/>
              </w:rPr>
              <w:t>1.7.1</w:t>
            </w:r>
            <w:r>
              <w:rPr>
                <w:noProof/>
              </w:rPr>
              <w:tab/>
            </w:r>
            <w:r w:rsidRPr="007018DC">
              <w:rPr>
                <w:rStyle w:val="Hyperlink"/>
                <w:noProof/>
              </w:rPr>
              <w:t>Virtualization and Server Consolidation</w:t>
            </w:r>
            <w:r>
              <w:rPr>
                <w:noProof/>
                <w:webHidden/>
              </w:rPr>
              <w:tab/>
            </w:r>
            <w:r>
              <w:rPr>
                <w:noProof/>
                <w:webHidden/>
              </w:rPr>
              <w:fldChar w:fldCharType="begin"/>
            </w:r>
            <w:r>
              <w:rPr>
                <w:noProof/>
                <w:webHidden/>
              </w:rPr>
              <w:instrText xml:space="preserve"> PAGEREF _Toc263324630 \h </w:instrText>
            </w:r>
            <w:r>
              <w:rPr>
                <w:noProof/>
                <w:webHidden/>
              </w:rPr>
            </w:r>
            <w:r>
              <w:rPr>
                <w:noProof/>
                <w:webHidden/>
              </w:rPr>
              <w:fldChar w:fldCharType="separate"/>
            </w:r>
            <w:r>
              <w:rPr>
                <w:noProof/>
                <w:webHidden/>
              </w:rPr>
              <w:t>5</w:t>
            </w:r>
            <w:r>
              <w:rPr>
                <w:noProof/>
                <w:webHidden/>
              </w:rPr>
              <w:fldChar w:fldCharType="end"/>
            </w:r>
          </w:hyperlink>
        </w:p>
        <w:p w:rsidR="00B42C13" w:rsidRDefault="00B42C13">
          <w:pPr>
            <w:pStyle w:val="TOC2"/>
            <w:tabs>
              <w:tab w:val="left" w:pos="880"/>
              <w:tab w:val="right" w:leader="dot" w:pos="9350"/>
            </w:tabs>
            <w:rPr>
              <w:noProof/>
            </w:rPr>
          </w:pPr>
          <w:hyperlink w:anchor="_Toc263324631" w:history="1">
            <w:r w:rsidRPr="007018DC">
              <w:rPr>
                <w:rStyle w:val="Hyperlink"/>
                <w:noProof/>
              </w:rPr>
              <w:t>1.8</w:t>
            </w:r>
            <w:r>
              <w:rPr>
                <w:noProof/>
              </w:rPr>
              <w:tab/>
            </w:r>
            <w:r w:rsidRPr="007018DC">
              <w:rPr>
                <w:rStyle w:val="Hyperlink"/>
                <w:noProof/>
              </w:rPr>
              <w:t>An overview of existing negotiation and bargaining solutions</w:t>
            </w:r>
            <w:r>
              <w:rPr>
                <w:noProof/>
                <w:webHidden/>
              </w:rPr>
              <w:tab/>
            </w:r>
            <w:r>
              <w:rPr>
                <w:noProof/>
                <w:webHidden/>
              </w:rPr>
              <w:fldChar w:fldCharType="begin"/>
            </w:r>
            <w:r>
              <w:rPr>
                <w:noProof/>
                <w:webHidden/>
              </w:rPr>
              <w:instrText xml:space="preserve"> PAGEREF _Toc263324631 \h </w:instrText>
            </w:r>
            <w:r>
              <w:rPr>
                <w:noProof/>
                <w:webHidden/>
              </w:rPr>
            </w:r>
            <w:r>
              <w:rPr>
                <w:noProof/>
                <w:webHidden/>
              </w:rPr>
              <w:fldChar w:fldCharType="separate"/>
            </w:r>
            <w:r>
              <w:rPr>
                <w:noProof/>
                <w:webHidden/>
              </w:rPr>
              <w:t>6</w:t>
            </w:r>
            <w:r>
              <w:rPr>
                <w:noProof/>
                <w:webHidden/>
              </w:rPr>
              <w:fldChar w:fldCharType="end"/>
            </w:r>
          </w:hyperlink>
        </w:p>
        <w:p w:rsidR="00B42C13" w:rsidRDefault="00B42C13">
          <w:pPr>
            <w:pStyle w:val="TOC2"/>
            <w:tabs>
              <w:tab w:val="left" w:pos="880"/>
              <w:tab w:val="right" w:leader="dot" w:pos="9350"/>
            </w:tabs>
            <w:rPr>
              <w:noProof/>
            </w:rPr>
          </w:pPr>
          <w:hyperlink w:anchor="_Toc263324632" w:history="1">
            <w:r w:rsidRPr="007018DC">
              <w:rPr>
                <w:rStyle w:val="Hyperlink"/>
                <w:noProof/>
              </w:rPr>
              <w:t>1.9</w:t>
            </w:r>
            <w:r>
              <w:rPr>
                <w:noProof/>
              </w:rPr>
              <w:tab/>
            </w:r>
            <w:r w:rsidRPr="007018DC">
              <w:rPr>
                <w:rStyle w:val="Hyperlink"/>
                <w:noProof/>
              </w:rPr>
              <w:t>An overview of existing self-adapting systems</w:t>
            </w:r>
            <w:r>
              <w:rPr>
                <w:noProof/>
                <w:webHidden/>
              </w:rPr>
              <w:tab/>
            </w:r>
            <w:r>
              <w:rPr>
                <w:noProof/>
                <w:webHidden/>
              </w:rPr>
              <w:fldChar w:fldCharType="begin"/>
            </w:r>
            <w:r>
              <w:rPr>
                <w:noProof/>
                <w:webHidden/>
              </w:rPr>
              <w:instrText xml:space="preserve"> PAGEREF _Toc263324632 \h </w:instrText>
            </w:r>
            <w:r>
              <w:rPr>
                <w:noProof/>
                <w:webHidden/>
              </w:rPr>
            </w:r>
            <w:r>
              <w:rPr>
                <w:noProof/>
                <w:webHidden/>
              </w:rPr>
              <w:fldChar w:fldCharType="separate"/>
            </w:r>
            <w:r>
              <w:rPr>
                <w:noProof/>
                <w:webHidden/>
              </w:rPr>
              <w:t>6</w:t>
            </w:r>
            <w:r>
              <w:rPr>
                <w:noProof/>
                <w:webHidden/>
              </w:rPr>
              <w:fldChar w:fldCharType="end"/>
            </w:r>
          </w:hyperlink>
        </w:p>
        <w:p w:rsidR="00B42C13" w:rsidRDefault="00B42C13">
          <w:pPr>
            <w:pStyle w:val="TOC1"/>
            <w:tabs>
              <w:tab w:val="left" w:pos="440"/>
              <w:tab w:val="right" w:leader="dot" w:pos="9350"/>
            </w:tabs>
            <w:rPr>
              <w:noProof/>
            </w:rPr>
          </w:pPr>
          <w:hyperlink w:anchor="_Toc263324633" w:history="1">
            <w:r w:rsidRPr="007018DC">
              <w:rPr>
                <w:rStyle w:val="Hyperlink"/>
                <w:noProof/>
              </w:rPr>
              <w:t>2</w:t>
            </w:r>
            <w:r>
              <w:rPr>
                <w:noProof/>
              </w:rPr>
              <w:tab/>
            </w:r>
            <w:r w:rsidRPr="007018DC">
              <w:rPr>
                <w:rStyle w:val="Hyperlink"/>
                <w:noProof/>
              </w:rPr>
              <w:t>Problem Statement and Goals</w:t>
            </w:r>
            <w:r>
              <w:rPr>
                <w:noProof/>
                <w:webHidden/>
              </w:rPr>
              <w:tab/>
            </w:r>
            <w:r>
              <w:rPr>
                <w:noProof/>
                <w:webHidden/>
              </w:rPr>
              <w:fldChar w:fldCharType="begin"/>
            </w:r>
            <w:r>
              <w:rPr>
                <w:noProof/>
                <w:webHidden/>
              </w:rPr>
              <w:instrText xml:space="preserve"> PAGEREF _Toc263324633 \h </w:instrText>
            </w:r>
            <w:r>
              <w:rPr>
                <w:noProof/>
                <w:webHidden/>
              </w:rPr>
            </w:r>
            <w:r>
              <w:rPr>
                <w:noProof/>
                <w:webHidden/>
              </w:rPr>
              <w:fldChar w:fldCharType="separate"/>
            </w:r>
            <w:r>
              <w:rPr>
                <w:noProof/>
                <w:webHidden/>
              </w:rPr>
              <w:t>7</w:t>
            </w:r>
            <w:r>
              <w:rPr>
                <w:noProof/>
                <w:webHidden/>
              </w:rPr>
              <w:fldChar w:fldCharType="end"/>
            </w:r>
          </w:hyperlink>
        </w:p>
        <w:p w:rsidR="00B42C13" w:rsidRDefault="00B42C13">
          <w:pPr>
            <w:pStyle w:val="TOC2"/>
            <w:tabs>
              <w:tab w:val="left" w:pos="880"/>
              <w:tab w:val="right" w:leader="dot" w:pos="9350"/>
            </w:tabs>
            <w:rPr>
              <w:noProof/>
            </w:rPr>
          </w:pPr>
          <w:hyperlink w:anchor="_Toc263324634" w:history="1">
            <w:r w:rsidRPr="007018DC">
              <w:rPr>
                <w:rStyle w:val="Hyperlink"/>
                <w:noProof/>
              </w:rPr>
              <w:t>2.1</w:t>
            </w:r>
            <w:r>
              <w:rPr>
                <w:noProof/>
              </w:rPr>
              <w:tab/>
            </w:r>
            <w:r w:rsidRPr="007018DC">
              <w:rPr>
                <w:rStyle w:val="Hyperlink"/>
                <w:noProof/>
              </w:rPr>
              <w:t>Problem Statement</w:t>
            </w:r>
            <w:r>
              <w:rPr>
                <w:noProof/>
                <w:webHidden/>
              </w:rPr>
              <w:tab/>
            </w:r>
            <w:r>
              <w:rPr>
                <w:noProof/>
                <w:webHidden/>
              </w:rPr>
              <w:fldChar w:fldCharType="begin"/>
            </w:r>
            <w:r>
              <w:rPr>
                <w:noProof/>
                <w:webHidden/>
              </w:rPr>
              <w:instrText xml:space="preserve"> PAGEREF _Toc263324634 \h </w:instrText>
            </w:r>
            <w:r>
              <w:rPr>
                <w:noProof/>
                <w:webHidden/>
              </w:rPr>
            </w:r>
            <w:r>
              <w:rPr>
                <w:noProof/>
                <w:webHidden/>
              </w:rPr>
              <w:fldChar w:fldCharType="separate"/>
            </w:r>
            <w:r>
              <w:rPr>
                <w:noProof/>
                <w:webHidden/>
              </w:rPr>
              <w:t>7</w:t>
            </w:r>
            <w:r>
              <w:rPr>
                <w:noProof/>
                <w:webHidden/>
              </w:rPr>
              <w:fldChar w:fldCharType="end"/>
            </w:r>
          </w:hyperlink>
        </w:p>
        <w:p w:rsidR="00B42C13" w:rsidRDefault="00B42C13">
          <w:pPr>
            <w:pStyle w:val="TOC2"/>
            <w:tabs>
              <w:tab w:val="left" w:pos="880"/>
              <w:tab w:val="right" w:leader="dot" w:pos="9350"/>
            </w:tabs>
            <w:rPr>
              <w:noProof/>
            </w:rPr>
          </w:pPr>
          <w:hyperlink w:anchor="_Toc263324635" w:history="1">
            <w:r w:rsidRPr="007018DC">
              <w:rPr>
                <w:rStyle w:val="Hyperlink"/>
                <w:noProof/>
              </w:rPr>
              <w:t>2.2</w:t>
            </w:r>
            <w:r>
              <w:rPr>
                <w:noProof/>
              </w:rPr>
              <w:tab/>
            </w:r>
            <w:r w:rsidRPr="007018DC">
              <w:rPr>
                <w:rStyle w:val="Hyperlink"/>
                <w:noProof/>
              </w:rPr>
              <w:t>Problem Goals</w:t>
            </w:r>
            <w:r>
              <w:rPr>
                <w:noProof/>
                <w:webHidden/>
              </w:rPr>
              <w:tab/>
            </w:r>
            <w:r>
              <w:rPr>
                <w:noProof/>
                <w:webHidden/>
              </w:rPr>
              <w:fldChar w:fldCharType="begin"/>
            </w:r>
            <w:r>
              <w:rPr>
                <w:noProof/>
                <w:webHidden/>
              </w:rPr>
              <w:instrText xml:space="preserve"> PAGEREF _Toc263324635 \h </w:instrText>
            </w:r>
            <w:r>
              <w:rPr>
                <w:noProof/>
                <w:webHidden/>
              </w:rPr>
            </w:r>
            <w:r>
              <w:rPr>
                <w:noProof/>
                <w:webHidden/>
              </w:rPr>
              <w:fldChar w:fldCharType="separate"/>
            </w:r>
            <w:r>
              <w:rPr>
                <w:noProof/>
                <w:webHidden/>
              </w:rPr>
              <w:t>7</w:t>
            </w:r>
            <w:r>
              <w:rPr>
                <w:noProof/>
                <w:webHidden/>
              </w:rPr>
              <w:fldChar w:fldCharType="end"/>
            </w:r>
          </w:hyperlink>
        </w:p>
        <w:p w:rsidR="00B42C13" w:rsidRDefault="00B42C13">
          <w:pPr>
            <w:pStyle w:val="TOC1"/>
            <w:tabs>
              <w:tab w:val="left" w:pos="440"/>
              <w:tab w:val="right" w:leader="dot" w:pos="9350"/>
            </w:tabs>
            <w:rPr>
              <w:noProof/>
            </w:rPr>
          </w:pPr>
          <w:hyperlink w:anchor="_Toc263324636" w:history="1">
            <w:r w:rsidRPr="007018DC">
              <w:rPr>
                <w:rStyle w:val="Hyperlink"/>
                <w:noProof/>
              </w:rPr>
              <w:t>3</w:t>
            </w:r>
            <w:r>
              <w:rPr>
                <w:noProof/>
              </w:rPr>
              <w:tab/>
            </w:r>
            <w:r w:rsidRPr="007018DC">
              <w:rPr>
                <w:rStyle w:val="Hyperlink"/>
                <w:noProof/>
              </w:rPr>
              <w:t>Analysis and Design</w:t>
            </w:r>
            <w:r>
              <w:rPr>
                <w:noProof/>
                <w:webHidden/>
              </w:rPr>
              <w:tab/>
            </w:r>
            <w:r>
              <w:rPr>
                <w:noProof/>
                <w:webHidden/>
              </w:rPr>
              <w:fldChar w:fldCharType="begin"/>
            </w:r>
            <w:r>
              <w:rPr>
                <w:noProof/>
                <w:webHidden/>
              </w:rPr>
              <w:instrText xml:space="preserve"> PAGEREF _Toc263324636 \h </w:instrText>
            </w:r>
            <w:r>
              <w:rPr>
                <w:noProof/>
                <w:webHidden/>
              </w:rPr>
            </w:r>
            <w:r>
              <w:rPr>
                <w:noProof/>
                <w:webHidden/>
              </w:rPr>
              <w:fldChar w:fldCharType="separate"/>
            </w:r>
            <w:r>
              <w:rPr>
                <w:noProof/>
                <w:webHidden/>
              </w:rPr>
              <w:t>9</w:t>
            </w:r>
            <w:r>
              <w:rPr>
                <w:noProof/>
                <w:webHidden/>
              </w:rPr>
              <w:fldChar w:fldCharType="end"/>
            </w:r>
          </w:hyperlink>
        </w:p>
        <w:p w:rsidR="00B42C13" w:rsidRDefault="00B42C13">
          <w:pPr>
            <w:pStyle w:val="TOC2"/>
            <w:tabs>
              <w:tab w:val="left" w:pos="880"/>
              <w:tab w:val="right" w:leader="dot" w:pos="9350"/>
            </w:tabs>
            <w:rPr>
              <w:noProof/>
            </w:rPr>
          </w:pPr>
          <w:hyperlink w:anchor="_Toc263324637" w:history="1">
            <w:r w:rsidRPr="007018DC">
              <w:rPr>
                <w:rStyle w:val="Hyperlink"/>
                <w:noProof/>
              </w:rPr>
              <w:t>3.1</w:t>
            </w:r>
            <w:r>
              <w:rPr>
                <w:noProof/>
              </w:rPr>
              <w:tab/>
            </w:r>
            <w:r w:rsidRPr="007018DC">
              <w:rPr>
                <w:rStyle w:val="Hyperlink"/>
                <w:noProof/>
              </w:rPr>
              <w:t>The context model</w:t>
            </w:r>
            <w:r>
              <w:rPr>
                <w:noProof/>
                <w:webHidden/>
              </w:rPr>
              <w:tab/>
            </w:r>
            <w:r>
              <w:rPr>
                <w:noProof/>
                <w:webHidden/>
              </w:rPr>
              <w:fldChar w:fldCharType="begin"/>
            </w:r>
            <w:r>
              <w:rPr>
                <w:noProof/>
                <w:webHidden/>
              </w:rPr>
              <w:instrText xml:space="preserve"> PAGEREF _Toc263324637 \h </w:instrText>
            </w:r>
            <w:r>
              <w:rPr>
                <w:noProof/>
                <w:webHidden/>
              </w:rPr>
            </w:r>
            <w:r>
              <w:rPr>
                <w:noProof/>
                <w:webHidden/>
              </w:rPr>
              <w:fldChar w:fldCharType="separate"/>
            </w:r>
            <w:r>
              <w:rPr>
                <w:noProof/>
                <w:webHidden/>
              </w:rPr>
              <w:t>9</w:t>
            </w:r>
            <w:r>
              <w:rPr>
                <w:noProof/>
                <w:webHidden/>
              </w:rPr>
              <w:fldChar w:fldCharType="end"/>
            </w:r>
          </w:hyperlink>
        </w:p>
        <w:p w:rsidR="00B42C13" w:rsidRDefault="00B42C13">
          <w:pPr>
            <w:pStyle w:val="TOC3"/>
            <w:tabs>
              <w:tab w:val="left" w:pos="1320"/>
              <w:tab w:val="right" w:leader="dot" w:pos="9350"/>
            </w:tabs>
            <w:rPr>
              <w:noProof/>
            </w:rPr>
          </w:pPr>
          <w:hyperlink w:anchor="_Toc263324638" w:history="1">
            <w:r w:rsidRPr="007018DC">
              <w:rPr>
                <w:rStyle w:val="Hyperlink"/>
                <w:noProof/>
              </w:rPr>
              <w:t>3.1.1</w:t>
            </w:r>
            <w:r>
              <w:rPr>
                <w:noProof/>
              </w:rPr>
              <w:tab/>
            </w:r>
            <w:r w:rsidRPr="007018DC">
              <w:rPr>
                <w:rStyle w:val="Hyperlink"/>
                <w:noProof/>
              </w:rPr>
              <w:t>Context Ontology Representation</w:t>
            </w:r>
            <w:r>
              <w:rPr>
                <w:noProof/>
                <w:webHidden/>
              </w:rPr>
              <w:tab/>
            </w:r>
            <w:r>
              <w:rPr>
                <w:noProof/>
                <w:webHidden/>
              </w:rPr>
              <w:fldChar w:fldCharType="begin"/>
            </w:r>
            <w:r>
              <w:rPr>
                <w:noProof/>
                <w:webHidden/>
              </w:rPr>
              <w:instrText xml:space="preserve"> PAGEREF _Toc263324638 \h </w:instrText>
            </w:r>
            <w:r>
              <w:rPr>
                <w:noProof/>
                <w:webHidden/>
              </w:rPr>
            </w:r>
            <w:r>
              <w:rPr>
                <w:noProof/>
                <w:webHidden/>
              </w:rPr>
              <w:fldChar w:fldCharType="separate"/>
            </w:r>
            <w:r>
              <w:rPr>
                <w:noProof/>
                <w:webHidden/>
              </w:rPr>
              <w:t>9</w:t>
            </w:r>
            <w:r>
              <w:rPr>
                <w:noProof/>
                <w:webHidden/>
              </w:rPr>
              <w:fldChar w:fldCharType="end"/>
            </w:r>
          </w:hyperlink>
        </w:p>
        <w:p w:rsidR="00B42C13" w:rsidRDefault="00B42C13">
          <w:pPr>
            <w:pStyle w:val="TOC3"/>
            <w:tabs>
              <w:tab w:val="left" w:pos="1320"/>
              <w:tab w:val="right" w:leader="dot" w:pos="9350"/>
            </w:tabs>
            <w:rPr>
              <w:noProof/>
            </w:rPr>
          </w:pPr>
          <w:hyperlink w:anchor="_Toc263324639" w:history="1">
            <w:r w:rsidRPr="007018DC">
              <w:rPr>
                <w:rStyle w:val="Hyperlink"/>
                <w:noProof/>
              </w:rPr>
              <w:t>3.1.2</w:t>
            </w:r>
            <w:r>
              <w:rPr>
                <w:noProof/>
              </w:rPr>
              <w:tab/>
            </w:r>
            <w:r w:rsidRPr="007018DC">
              <w:rPr>
                <w:rStyle w:val="Hyperlink"/>
                <w:noProof/>
              </w:rPr>
              <w:t>Policies</w:t>
            </w:r>
            <w:r>
              <w:rPr>
                <w:noProof/>
                <w:webHidden/>
              </w:rPr>
              <w:tab/>
            </w:r>
            <w:r>
              <w:rPr>
                <w:noProof/>
                <w:webHidden/>
              </w:rPr>
              <w:fldChar w:fldCharType="begin"/>
            </w:r>
            <w:r>
              <w:rPr>
                <w:noProof/>
                <w:webHidden/>
              </w:rPr>
              <w:instrText xml:space="preserve"> PAGEREF _Toc263324639 \h </w:instrText>
            </w:r>
            <w:r>
              <w:rPr>
                <w:noProof/>
                <w:webHidden/>
              </w:rPr>
            </w:r>
            <w:r>
              <w:rPr>
                <w:noProof/>
                <w:webHidden/>
              </w:rPr>
              <w:fldChar w:fldCharType="separate"/>
            </w:r>
            <w:r>
              <w:rPr>
                <w:noProof/>
                <w:webHidden/>
              </w:rPr>
              <w:t>10</w:t>
            </w:r>
            <w:r>
              <w:rPr>
                <w:noProof/>
                <w:webHidden/>
              </w:rPr>
              <w:fldChar w:fldCharType="end"/>
            </w:r>
          </w:hyperlink>
        </w:p>
        <w:p w:rsidR="00B42C13" w:rsidRDefault="00B42C13">
          <w:pPr>
            <w:pStyle w:val="TOC3"/>
            <w:tabs>
              <w:tab w:val="left" w:pos="1320"/>
              <w:tab w:val="right" w:leader="dot" w:pos="9350"/>
            </w:tabs>
            <w:rPr>
              <w:noProof/>
            </w:rPr>
          </w:pPr>
          <w:hyperlink w:anchor="_Toc263324640" w:history="1">
            <w:r w:rsidRPr="007018DC">
              <w:rPr>
                <w:rStyle w:val="Hyperlink"/>
                <w:noProof/>
              </w:rPr>
              <w:t>3.1.3</w:t>
            </w:r>
            <w:r>
              <w:rPr>
                <w:noProof/>
              </w:rPr>
              <w:tab/>
            </w:r>
            <w:r w:rsidRPr="007018DC">
              <w:rPr>
                <w:rStyle w:val="Hyperlink"/>
                <w:noProof/>
              </w:rPr>
              <w:t>Context Entropy</w:t>
            </w:r>
            <w:r>
              <w:rPr>
                <w:noProof/>
                <w:webHidden/>
              </w:rPr>
              <w:tab/>
            </w:r>
            <w:r>
              <w:rPr>
                <w:noProof/>
                <w:webHidden/>
              </w:rPr>
              <w:fldChar w:fldCharType="begin"/>
            </w:r>
            <w:r>
              <w:rPr>
                <w:noProof/>
                <w:webHidden/>
              </w:rPr>
              <w:instrText xml:space="preserve"> PAGEREF _Toc263324640 \h </w:instrText>
            </w:r>
            <w:r>
              <w:rPr>
                <w:noProof/>
                <w:webHidden/>
              </w:rPr>
            </w:r>
            <w:r>
              <w:rPr>
                <w:noProof/>
                <w:webHidden/>
              </w:rPr>
              <w:fldChar w:fldCharType="separate"/>
            </w:r>
            <w:r>
              <w:rPr>
                <w:noProof/>
                <w:webHidden/>
              </w:rPr>
              <w:t>11</w:t>
            </w:r>
            <w:r>
              <w:rPr>
                <w:noProof/>
                <w:webHidden/>
              </w:rPr>
              <w:fldChar w:fldCharType="end"/>
            </w:r>
          </w:hyperlink>
        </w:p>
        <w:p w:rsidR="00B42C13" w:rsidRDefault="00B42C13">
          <w:pPr>
            <w:pStyle w:val="TOC3"/>
            <w:tabs>
              <w:tab w:val="left" w:pos="1320"/>
              <w:tab w:val="right" w:leader="dot" w:pos="9350"/>
            </w:tabs>
            <w:rPr>
              <w:noProof/>
            </w:rPr>
          </w:pPr>
          <w:hyperlink w:anchor="_Toc263324641" w:history="1">
            <w:r w:rsidRPr="007018DC">
              <w:rPr>
                <w:rStyle w:val="Hyperlink"/>
                <w:noProof/>
              </w:rPr>
              <w:t>3.1.4</w:t>
            </w:r>
            <w:r>
              <w:rPr>
                <w:noProof/>
              </w:rPr>
              <w:tab/>
            </w:r>
            <w:r w:rsidRPr="007018DC">
              <w:rPr>
                <w:rStyle w:val="Hyperlink"/>
                <w:noProof/>
              </w:rPr>
              <w:t>Inter-Independent Resources Group</w:t>
            </w:r>
            <w:r>
              <w:rPr>
                <w:noProof/>
                <w:webHidden/>
              </w:rPr>
              <w:tab/>
            </w:r>
            <w:r>
              <w:rPr>
                <w:noProof/>
                <w:webHidden/>
              </w:rPr>
              <w:fldChar w:fldCharType="begin"/>
            </w:r>
            <w:r>
              <w:rPr>
                <w:noProof/>
                <w:webHidden/>
              </w:rPr>
              <w:instrText xml:space="preserve"> PAGEREF _Toc263324641 \h </w:instrText>
            </w:r>
            <w:r>
              <w:rPr>
                <w:noProof/>
                <w:webHidden/>
              </w:rPr>
            </w:r>
            <w:r>
              <w:rPr>
                <w:noProof/>
                <w:webHidden/>
              </w:rPr>
              <w:fldChar w:fldCharType="separate"/>
            </w:r>
            <w:r>
              <w:rPr>
                <w:noProof/>
                <w:webHidden/>
              </w:rPr>
              <w:t>11</w:t>
            </w:r>
            <w:r>
              <w:rPr>
                <w:noProof/>
                <w:webHidden/>
              </w:rPr>
              <w:fldChar w:fldCharType="end"/>
            </w:r>
          </w:hyperlink>
        </w:p>
        <w:p w:rsidR="00B42C13" w:rsidRDefault="00B42C13">
          <w:pPr>
            <w:pStyle w:val="TOC3"/>
            <w:tabs>
              <w:tab w:val="left" w:pos="1320"/>
              <w:tab w:val="right" w:leader="dot" w:pos="9350"/>
            </w:tabs>
            <w:rPr>
              <w:noProof/>
            </w:rPr>
          </w:pPr>
          <w:hyperlink w:anchor="_Toc263324642" w:history="1">
            <w:r w:rsidRPr="007018DC">
              <w:rPr>
                <w:rStyle w:val="Hyperlink"/>
                <w:noProof/>
              </w:rPr>
              <w:t>3.1.5</w:t>
            </w:r>
            <w:r>
              <w:rPr>
                <w:noProof/>
              </w:rPr>
              <w:tab/>
            </w:r>
            <w:r w:rsidRPr="007018DC">
              <w:rPr>
                <w:rStyle w:val="Hyperlink"/>
                <w:noProof/>
              </w:rPr>
              <w:t>RAP instantiation for the self-healing system</w:t>
            </w:r>
            <w:r>
              <w:rPr>
                <w:noProof/>
                <w:webHidden/>
              </w:rPr>
              <w:tab/>
            </w:r>
            <w:r>
              <w:rPr>
                <w:noProof/>
                <w:webHidden/>
              </w:rPr>
              <w:fldChar w:fldCharType="begin"/>
            </w:r>
            <w:r>
              <w:rPr>
                <w:noProof/>
                <w:webHidden/>
              </w:rPr>
              <w:instrText xml:space="preserve"> PAGEREF _Toc263324642 \h </w:instrText>
            </w:r>
            <w:r>
              <w:rPr>
                <w:noProof/>
                <w:webHidden/>
              </w:rPr>
            </w:r>
            <w:r>
              <w:rPr>
                <w:noProof/>
                <w:webHidden/>
              </w:rPr>
              <w:fldChar w:fldCharType="separate"/>
            </w:r>
            <w:r>
              <w:rPr>
                <w:noProof/>
                <w:webHidden/>
              </w:rPr>
              <w:t>13</w:t>
            </w:r>
            <w:r>
              <w:rPr>
                <w:noProof/>
                <w:webHidden/>
              </w:rPr>
              <w:fldChar w:fldCharType="end"/>
            </w:r>
          </w:hyperlink>
        </w:p>
        <w:p w:rsidR="00B42C13" w:rsidRDefault="00B42C13">
          <w:pPr>
            <w:pStyle w:val="TOC3"/>
            <w:tabs>
              <w:tab w:val="left" w:pos="1320"/>
              <w:tab w:val="right" w:leader="dot" w:pos="9350"/>
            </w:tabs>
            <w:rPr>
              <w:noProof/>
            </w:rPr>
          </w:pPr>
          <w:hyperlink w:anchor="_Toc263324649" w:history="1">
            <w:r w:rsidRPr="007018DC">
              <w:rPr>
                <w:rStyle w:val="Hyperlink"/>
                <w:noProof/>
              </w:rPr>
              <w:t>3.1.6</w:t>
            </w:r>
            <w:r>
              <w:rPr>
                <w:noProof/>
              </w:rPr>
              <w:tab/>
            </w:r>
            <w:r w:rsidRPr="007018DC">
              <w:rPr>
                <w:rStyle w:val="Hyperlink"/>
                <w:noProof/>
              </w:rPr>
              <w:t>RAP instantiation for the self-adapting datacenter</w:t>
            </w:r>
            <w:r>
              <w:rPr>
                <w:noProof/>
                <w:webHidden/>
              </w:rPr>
              <w:tab/>
            </w:r>
            <w:r>
              <w:rPr>
                <w:noProof/>
                <w:webHidden/>
              </w:rPr>
              <w:fldChar w:fldCharType="begin"/>
            </w:r>
            <w:r>
              <w:rPr>
                <w:noProof/>
                <w:webHidden/>
              </w:rPr>
              <w:instrText xml:space="preserve"> PAGEREF _Toc263324649 \h </w:instrText>
            </w:r>
            <w:r>
              <w:rPr>
                <w:noProof/>
                <w:webHidden/>
              </w:rPr>
            </w:r>
            <w:r>
              <w:rPr>
                <w:noProof/>
                <w:webHidden/>
              </w:rPr>
              <w:fldChar w:fldCharType="separate"/>
            </w:r>
            <w:r>
              <w:rPr>
                <w:noProof/>
                <w:webHidden/>
              </w:rPr>
              <w:t>1</w:t>
            </w:r>
            <w:r>
              <w:rPr>
                <w:noProof/>
                <w:webHidden/>
              </w:rPr>
              <w:t>4</w:t>
            </w:r>
            <w:r>
              <w:rPr>
                <w:noProof/>
                <w:webHidden/>
              </w:rPr>
              <w:fldChar w:fldCharType="end"/>
            </w:r>
          </w:hyperlink>
        </w:p>
        <w:p w:rsidR="00B42C13" w:rsidRDefault="00B42C13">
          <w:pPr>
            <w:pStyle w:val="TOC2"/>
            <w:tabs>
              <w:tab w:val="left" w:pos="880"/>
              <w:tab w:val="right" w:leader="dot" w:pos="9350"/>
            </w:tabs>
            <w:rPr>
              <w:noProof/>
            </w:rPr>
          </w:pPr>
          <w:hyperlink w:anchor="_Toc263324650" w:history="1">
            <w:r w:rsidRPr="007018DC">
              <w:rPr>
                <w:rStyle w:val="Hyperlink"/>
                <w:noProof/>
              </w:rPr>
              <w:t>3.2</w:t>
            </w:r>
            <w:r>
              <w:rPr>
                <w:noProof/>
              </w:rPr>
              <w:tab/>
            </w:r>
            <w:r w:rsidRPr="007018DC">
              <w:rPr>
                <w:rStyle w:val="Hyperlink"/>
                <w:noProof/>
              </w:rPr>
              <w:t>Reinforcement Learning Algorithm</w:t>
            </w:r>
            <w:r>
              <w:rPr>
                <w:noProof/>
                <w:webHidden/>
              </w:rPr>
              <w:tab/>
            </w:r>
            <w:r>
              <w:rPr>
                <w:noProof/>
                <w:webHidden/>
              </w:rPr>
              <w:fldChar w:fldCharType="begin"/>
            </w:r>
            <w:r>
              <w:rPr>
                <w:noProof/>
                <w:webHidden/>
              </w:rPr>
              <w:instrText xml:space="preserve"> PAGEREF _Toc263324650 \h </w:instrText>
            </w:r>
            <w:r>
              <w:rPr>
                <w:noProof/>
                <w:webHidden/>
              </w:rPr>
            </w:r>
            <w:r>
              <w:rPr>
                <w:noProof/>
                <w:webHidden/>
              </w:rPr>
              <w:fldChar w:fldCharType="separate"/>
            </w:r>
            <w:r>
              <w:rPr>
                <w:noProof/>
                <w:webHidden/>
              </w:rPr>
              <w:t>14</w:t>
            </w:r>
            <w:r>
              <w:rPr>
                <w:noProof/>
                <w:webHidden/>
              </w:rPr>
              <w:fldChar w:fldCharType="end"/>
            </w:r>
          </w:hyperlink>
        </w:p>
        <w:p w:rsidR="00B42C13" w:rsidRDefault="00B42C13">
          <w:pPr>
            <w:pStyle w:val="TOC2"/>
            <w:tabs>
              <w:tab w:val="left" w:pos="880"/>
              <w:tab w:val="right" w:leader="dot" w:pos="9350"/>
            </w:tabs>
            <w:rPr>
              <w:noProof/>
            </w:rPr>
          </w:pPr>
          <w:hyperlink w:anchor="_Toc263324651" w:history="1">
            <w:r w:rsidRPr="007018DC">
              <w:rPr>
                <w:rStyle w:val="Hyperlink"/>
                <w:noProof/>
              </w:rPr>
              <w:t>3.3</w:t>
            </w:r>
            <w:r>
              <w:rPr>
                <w:noProof/>
              </w:rPr>
              <w:tab/>
            </w:r>
            <w:r w:rsidRPr="007018DC">
              <w:rPr>
                <w:rStyle w:val="Hyperlink"/>
                <w:noProof/>
              </w:rPr>
              <w:t>The Conceptual Architecture</w:t>
            </w:r>
            <w:r>
              <w:rPr>
                <w:noProof/>
                <w:webHidden/>
              </w:rPr>
              <w:tab/>
            </w:r>
            <w:r>
              <w:rPr>
                <w:noProof/>
                <w:webHidden/>
              </w:rPr>
              <w:fldChar w:fldCharType="begin"/>
            </w:r>
            <w:r>
              <w:rPr>
                <w:noProof/>
                <w:webHidden/>
              </w:rPr>
              <w:instrText xml:space="preserve"> PAGEREF _Toc263324651 \h </w:instrText>
            </w:r>
            <w:r>
              <w:rPr>
                <w:noProof/>
                <w:webHidden/>
              </w:rPr>
            </w:r>
            <w:r>
              <w:rPr>
                <w:noProof/>
                <w:webHidden/>
              </w:rPr>
              <w:fldChar w:fldCharType="separate"/>
            </w:r>
            <w:r>
              <w:rPr>
                <w:noProof/>
                <w:webHidden/>
              </w:rPr>
              <w:t>16</w:t>
            </w:r>
            <w:r>
              <w:rPr>
                <w:noProof/>
                <w:webHidden/>
              </w:rPr>
              <w:fldChar w:fldCharType="end"/>
            </w:r>
          </w:hyperlink>
        </w:p>
        <w:p w:rsidR="00B42C13" w:rsidRDefault="00B42C13">
          <w:pPr>
            <w:pStyle w:val="TOC1"/>
            <w:tabs>
              <w:tab w:val="left" w:pos="440"/>
              <w:tab w:val="right" w:leader="dot" w:pos="9350"/>
            </w:tabs>
            <w:rPr>
              <w:noProof/>
            </w:rPr>
          </w:pPr>
          <w:hyperlink w:anchor="_Toc263324652" w:history="1">
            <w:r w:rsidRPr="007018DC">
              <w:rPr>
                <w:rStyle w:val="Hyperlink"/>
                <w:noProof/>
              </w:rPr>
              <w:t>4</w:t>
            </w:r>
            <w:r>
              <w:rPr>
                <w:noProof/>
              </w:rPr>
              <w:tab/>
            </w:r>
            <w:r w:rsidRPr="007018DC">
              <w:rPr>
                <w:rStyle w:val="Hyperlink"/>
                <w:noProof/>
              </w:rPr>
              <w:t>Implementation</w:t>
            </w:r>
            <w:r>
              <w:rPr>
                <w:noProof/>
                <w:webHidden/>
              </w:rPr>
              <w:tab/>
            </w:r>
            <w:r>
              <w:rPr>
                <w:noProof/>
                <w:webHidden/>
              </w:rPr>
              <w:fldChar w:fldCharType="begin"/>
            </w:r>
            <w:r>
              <w:rPr>
                <w:noProof/>
                <w:webHidden/>
              </w:rPr>
              <w:instrText xml:space="preserve"> PAGEREF _Toc263324652 \h </w:instrText>
            </w:r>
            <w:r>
              <w:rPr>
                <w:noProof/>
                <w:webHidden/>
              </w:rPr>
            </w:r>
            <w:r>
              <w:rPr>
                <w:noProof/>
                <w:webHidden/>
              </w:rPr>
              <w:fldChar w:fldCharType="separate"/>
            </w:r>
            <w:r>
              <w:rPr>
                <w:noProof/>
                <w:webHidden/>
              </w:rPr>
              <w:t>17</w:t>
            </w:r>
            <w:r>
              <w:rPr>
                <w:noProof/>
                <w:webHidden/>
              </w:rPr>
              <w:fldChar w:fldCharType="end"/>
            </w:r>
          </w:hyperlink>
        </w:p>
        <w:p w:rsidR="00B42C13" w:rsidRDefault="00B42C13">
          <w:pPr>
            <w:pStyle w:val="TOC2"/>
            <w:tabs>
              <w:tab w:val="left" w:pos="880"/>
              <w:tab w:val="right" w:leader="dot" w:pos="9350"/>
            </w:tabs>
            <w:rPr>
              <w:noProof/>
            </w:rPr>
          </w:pPr>
          <w:hyperlink w:anchor="_Toc263324653" w:history="1">
            <w:r w:rsidRPr="007018DC">
              <w:rPr>
                <w:rStyle w:val="Hyperlink"/>
                <w:noProof/>
              </w:rPr>
              <w:t>4.1</w:t>
            </w:r>
            <w:r>
              <w:rPr>
                <w:noProof/>
              </w:rPr>
              <w:tab/>
            </w:r>
            <w:r w:rsidRPr="007018DC">
              <w:rPr>
                <w:rStyle w:val="Hyperlink"/>
                <w:noProof/>
              </w:rPr>
              <w:t>Architecture</w:t>
            </w:r>
            <w:r>
              <w:rPr>
                <w:noProof/>
                <w:webHidden/>
              </w:rPr>
              <w:tab/>
            </w:r>
            <w:r>
              <w:rPr>
                <w:noProof/>
                <w:webHidden/>
              </w:rPr>
              <w:fldChar w:fldCharType="begin"/>
            </w:r>
            <w:r>
              <w:rPr>
                <w:noProof/>
                <w:webHidden/>
              </w:rPr>
              <w:instrText xml:space="preserve"> PAGEREF _Toc263324653 \h </w:instrText>
            </w:r>
            <w:r>
              <w:rPr>
                <w:noProof/>
                <w:webHidden/>
              </w:rPr>
            </w:r>
            <w:r>
              <w:rPr>
                <w:noProof/>
                <w:webHidden/>
              </w:rPr>
              <w:fldChar w:fldCharType="separate"/>
            </w:r>
            <w:r>
              <w:rPr>
                <w:noProof/>
                <w:webHidden/>
              </w:rPr>
              <w:t>18</w:t>
            </w:r>
            <w:r>
              <w:rPr>
                <w:noProof/>
                <w:webHidden/>
              </w:rPr>
              <w:fldChar w:fldCharType="end"/>
            </w:r>
          </w:hyperlink>
        </w:p>
        <w:p w:rsidR="00B42C13" w:rsidRDefault="00B42C13">
          <w:pPr>
            <w:pStyle w:val="TOC2"/>
            <w:tabs>
              <w:tab w:val="left" w:pos="880"/>
              <w:tab w:val="right" w:leader="dot" w:pos="9350"/>
            </w:tabs>
            <w:rPr>
              <w:noProof/>
            </w:rPr>
          </w:pPr>
          <w:hyperlink w:anchor="_Toc263324654" w:history="1">
            <w:r w:rsidRPr="007018DC">
              <w:rPr>
                <w:rStyle w:val="Hyperlink"/>
                <w:noProof/>
              </w:rPr>
              <w:t>4.2</w:t>
            </w:r>
            <w:r>
              <w:rPr>
                <w:noProof/>
              </w:rPr>
              <w:tab/>
            </w:r>
            <w:r w:rsidRPr="007018DC">
              <w:rPr>
                <w:rStyle w:val="Hyperlink"/>
                <w:noProof/>
              </w:rPr>
              <w:t>System input</w:t>
            </w:r>
            <w:r>
              <w:rPr>
                <w:noProof/>
                <w:webHidden/>
              </w:rPr>
              <w:tab/>
            </w:r>
            <w:r>
              <w:rPr>
                <w:noProof/>
                <w:webHidden/>
              </w:rPr>
              <w:fldChar w:fldCharType="begin"/>
            </w:r>
            <w:r>
              <w:rPr>
                <w:noProof/>
                <w:webHidden/>
              </w:rPr>
              <w:instrText xml:space="preserve"> PAGEREF _Toc263324654 \h </w:instrText>
            </w:r>
            <w:r>
              <w:rPr>
                <w:noProof/>
                <w:webHidden/>
              </w:rPr>
            </w:r>
            <w:r>
              <w:rPr>
                <w:noProof/>
                <w:webHidden/>
              </w:rPr>
              <w:fldChar w:fldCharType="separate"/>
            </w:r>
            <w:r>
              <w:rPr>
                <w:noProof/>
                <w:webHidden/>
              </w:rPr>
              <w:t>18</w:t>
            </w:r>
            <w:r>
              <w:rPr>
                <w:noProof/>
                <w:webHidden/>
              </w:rPr>
              <w:fldChar w:fldCharType="end"/>
            </w:r>
          </w:hyperlink>
        </w:p>
        <w:p w:rsidR="00B42C13" w:rsidRDefault="00B42C13">
          <w:pPr>
            <w:pStyle w:val="TOC1"/>
            <w:tabs>
              <w:tab w:val="left" w:pos="440"/>
              <w:tab w:val="right" w:leader="dot" w:pos="9350"/>
            </w:tabs>
            <w:rPr>
              <w:noProof/>
            </w:rPr>
          </w:pPr>
          <w:hyperlink w:anchor="_Toc263324655" w:history="1">
            <w:r w:rsidRPr="007018DC">
              <w:rPr>
                <w:rStyle w:val="Hyperlink"/>
                <w:noProof/>
              </w:rPr>
              <w:t>5</w:t>
            </w:r>
            <w:r>
              <w:rPr>
                <w:noProof/>
              </w:rPr>
              <w:tab/>
            </w:r>
            <w:r w:rsidRPr="007018DC">
              <w:rPr>
                <w:rStyle w:val="Hyperlink"/>
                <w:noProof/>
              </w:rPr>
              <w:t>Related Work</w:t>
            </w:r>
            <w:r>
              <w:rPr>
                <w:noProof/>
                <w:webHidden/>
              </w:rPr>
              <w:tab/>
            </w:r>
            <w:r>
              <w:rPr>
                <w:noProof/>
                <w:webHidden/>
              </w:rPr>
              <w:fldChar w:fldCharType="begin"/>
            </w:r>
            <w:r>
              <w:rPr>
                <w:noProof/>
                <w:webHidden/>
              </w:rPr>
              <w:instrText xml:space="preserve"> PAGEREF _Toc263324655 \h </w:instrText>
            </w:r>
            <w:r>
              <w:rPr>
                <w:noProof/>
                <w:webHidden/>
              </w:rPr>
            </w:r>
            <w:r>
              <w:rPr>
                <w:noProof/>
                <w:webHidden/>
              </w:rPr>
              <w:fldChar w:fldCharType="separate"/>
            </w:r>
            <w:r>
              <w:rPr>
                <w:noProof/>
                <w:webHidden/>
              </w:rPr>
              <w:t>19</w:t>
            </w:r>
            <w:r>
              <w:rPr>
                <w:noProof/>
                <w:webHidden/>
              </w:rPr>
              <w:fldChar w:fldCharType="end"/>
            </w:r>
          </w:hyperlink>
        </w:p>
        <w:p w:rsidR="00B42C13" w:rsidRDefault="00B42C13">
          <w:pPr>
            <w:pStyle w:val="TOC1"/>
            <w:tabs>
              <w:tab w:val="left" w:pos="440"/>
              <w:tab w:val="right" w:leader="dot" w:pos="9350"/>
            </w:tabs>
            <w:rPr>
              <w:noProof/>
            </w:rPr>
          </w:pPr>
          <w:hyperlink w:anchor="_Toc263324656" w:history="1">
            <w:r w:rsidRPr="007018DC">
              <w:rPr>
                <w:rStyle w:val="Hyperlink"/>
                <w:noProof/>
              </w:rPr>
              <w:t>6</w:t>
            </w:r>
            <w:r>
              <w:rPr>
                <w:noProof/>
              </w:rPr>
              <w:tab/>
            </w:r>
            <w:r w:rsidRPr="007018DC">
              <w:rPr>
                <w:rStyle w:val="Hyperlink"/>
                <w:noProof/>
              </w:rPr>
              <w:t>Conclusions</w:t>
            </w:r>
            <w:r>
              <w:rPr>
                <w:noProof/>
                <w:webHidden/>
              </w:rPr>
              <w:tab/>
            </w:r>
            <w:r>
              <w:rPr>
                <w:noProof/>
                <w:webHidden/>
              </w:rPr>
              <w:fldChar w:fldCharType="begin"/>
            </w:r>
            <w:r>
              <w:rPr>
                <w:noProof/>
                <w:webHidden/>
              </w:rPr>
              <w:instrText xml:space="preserve"> PAGEREF _Toc263324656 \h </w:instrText>
            </w:r>
            <w:r>
              <w:rPr>
                <w:noProof/>
                <w:webHidden/>
              </w:rPr>
            </w:r>
            <w:r>
              <w:rPr>
                <w:noProof/>
                <w:webHidden/>
              </w:rPr>
              <w:fldChar w:fldCharType="separate"/>
            </w:r>
            <w:r>
              <w:rPr>
                <w:noProof/>
                <w:webHidden/>
              </w:rPr>
              <w:t>19</w:t>
            </w:r>
            <w:r>
              <w:rPr>
                <w:noProof/>
                <w:webHidden/>
              </w:rPr>
              <w:fldChar w:fldCharType="end"/>
            </w:r>
          </w:hyperlink>
        </w:p>
        <w:p w:rsidR="00B42C13" w:rsidRDefault="00B42C13">
          <w:pPr>
            <w:pStyle w:val="TOC1"/>
            <w:tabs>
              <w:tab w:val="right" w:leader="dot" w:pos="9350"/>
            </w:tabs>
            <w:rPr>
              <w:noProof/>
            </w:rPr>
          </w:pPr>
          <w:hyperlink w:anchor="_Toc263324657" w:history="1">
            <w:r w:rsidRPr="007018DC">
              <w:rPr>
                <w:rStyle w:val="Hyperlink"/>
                <w:noProof/>
              </w:rPr>
              <w:t>7</w:t>
            </w:r>
            <w:r>
              <w:rPr>
                <w:noProof/>
                <w:webHidden/>
              </w:rPr>
              <w:tab/>
            </w:r>
            <w:r>
              <w:rPr>
                <w:noProof/>
                <w:webHidden/>
              </w:rPr>
              <w:fldChar w:fldCharType="begin"/>
            </w:r>
            <w:r>
              <w:rPr>
                <w:noProof/>
                <w:webHidden/>
              </w:rPr>
              <w:instrText xml:space="preserve"> PAGEREF _Toc263324657 \h </w:instrText>
            </w:r>
            <w:r>
              <w:rPr>
                <w:noProof/>
                <w:webHidden/>
              </w:rPr>
            </w:r>
            <w:r>
              <w:rPr>
                <w:noProof/>
                <w:webHidden/>
              </w:rPr>
              <w:fldChar w:fldCharType="separate"/>
            </w:r>
            <w:r>
              <w:rPr>
                <w:noProof/>
                <w:webHidden/>
              </w:rPr>
              <w:t>19</w:t>
            </w:r>
            <w:r>
              <w:rPr>
                <w:noProof/>
                <w:webHidden/>
              </w:rPr>
              <w:fldChar w:fldCharType="end"/>
            </w:r>
          </w:hyperlink>
        </w:p>
        <w:p w:rsidR="00B42C13" w:rsidRDefault="00B42C13">
          <w:pPr>
            <w:pStyle w:val="TOC1"/>
            <w:tabs>
              <w:tab w:val="left" w:pos="440"/>
              <w:tab w:val="right" w:leader="dot" w:pos="9350"/>
            </w:tabs>
            <w:rPr>
              <w:noProof/>
            </w:rPr>
          </w:pPr>
          <w:hyperlink w:anchor="_Toc263324658" w:history="1">
            <w:r w:rsidRPr="007018DC">
              <w:rPr>
                <w:rStyle w:val="Hyperlink"/>
                <w:noProof/>
              </w:rPr>
              <w:t>8</w:t>
            </w:r>
            <w:r>
              <w:rPr>
                <w:noProof/>
              </w:rPr>
              <w:tab/>
            </w:r>
            <w:r w:rsidRPr="007018DC">
              <w:rPr>
                <w:rStyle w:val="Hyperlink"/>
                <w:noProof/>
              </w:rPr>
              <w:t>References</w:t>
            </w:r>
            <w:r>
              <w:rPr>
                <w:noProof/>
                <w:webHidden/>
              </w:rPr>
              <w:tab/>
            </w:r>
            <w:r>
              <w:rPr>
                <w:noProof/>
                <w:webHidden/>
              </w:rPr>
              <w:fldChar w:fldCharType="begin"/>
            </w:r>
            <w:r>
              <w:rPr>
                <w:noProof/>
                <w:webHidden/>
              </w:rPr>
              <w:instrText xml:space="preserve"> PAGEREF _Toc263324658 \h </w:instrText>
            </w:r>
            <w:r>
              <w:rPr>
                <w:noProof/>
                <w:webHidden/>
              </w:rPr>
            </w:r>
            <w:r>
              <w:rPr>
                <w:noProof/>
                <w:webHidden/>
              </w:rPr>
              <w:fldChar w:fldCharType="separate"/>
            </w:r>
            <w:r>
              <w:rPr>
                <w:noProof/>
                <w:webHidden/>
              </w:rPr>
              <w:t>19</w:t>
            </w:r>
            <w:r>
              <w:rPr>
                <w:noProof/>
                <w:webHidden/>
              </w:rPr>
              <w:fldChar w:fldCharType="end"/>
            </w:r>
          </w:hyperlink>
        </w:p>
        <w:p w:rsidR="00B42C13" w:rsidRDefault="00B42C13">
          <w:pPr>
            <w:pStyle w:val="TOC3"/>
            <w:tabs>
              <w:tab w:val="right" w:leader="dot" w:pos="9350"/>
            </w:tabs>
            <w:rPr>
              <w:noProof/>
            </w:rPr>
          </w:pPr>
          <w:hyperlink w:anchor="_Toc263324659" w:history="1">
            <w:r w:rsidRPr="007018DC">
              <w:rPr>
                <w:rStyle w:val="Hyperlink"/>
                <w:noProof/>
              </w:rPr>
              <w:t>[4]</w:t>
            </w:r>
            <w:r w:rsidRPr="007018DC">
              <w:rPr>
                <w:rStyle w:val="Hyperlink"/>
                <w:rFonts w:cs="Arial"/>
                <w:noProof/>
              </w:rPr>
              <w:t xml:space="preserve"> EPA Data Center Report to Congress -FINAL 7-25-07, </w:t>
            </w:r>
            <w:r w:rsidRPr="007018DC">
              <w:rPr>
                <w:rStyle w:val="Hyperlink"/>
                <w:noProof/>
              </w:rPr>
              <w:t>http://www.federalnewsradio.com/pdfs/EPADatacenterReporttoCongress-August2007.pdf,</w:t>
            </w:r>
            <w:r>
              <w:rPr>
                <w:noProof/>
                <w:webHidden/>
              </w:rPr>
              <w:tab/>
            </w:r>
            <w:r>
              <w:rPr>
                <w:noProof/>
                <w:webHidden/>
              </w:rPr>
              <w:fldChar w:fldCharType="begin"/>
            </w:r>
            <w:r>
              <w:rPr>
                <w:noProof/>
                <w:webHidden/>
              </w:rPr>
              <w:instrText xml:space="preserve"> PAGEREF _Toc263324659 \h </w:instrText>
            </w:r>
            <w:r>
              <w:rPr>
                <w:noProof/>
                <w:webHidden/>
              </w:rPr>
            </w:r>
            <w:r>
              <w:rPr>
                <w:noProof/>
                <w:webHidden/>
              </w:rPr>
              <w:fldChar w:fldCharType="separate"/>
            </w:r>
            <w:r>
              <w:rPr>
                <w:noProof/>
                <w:webHidden/>
              </w:rPr>
              <w:t>19</w:t>
            </w:r>
            <w:r>
              <w:rPr>
                <w:noProof/>
                <w:webHidden/>
              </w:rPr>
              <w:fldChar w:fldCharType="end"/>
            </w:r>
          </w:hyperlink>
        </w:p>
        <w:p w:rsidR="00B42C13" w:rsidRDefault="00B42C13">
          <w:r>
            <w:fldChar w:fldCharType="end"/>
          </w:r>
        </w:p>
      </w:sdtContent>
    </w:sdt>
    <w:p w:rsidR="00B42C13" w:rsidRDefault="00B42C13" w:rsidP="00815180"/>
    <w:p w:rsidR="00B42C13" w:rsidRDefault="00B42C13" w:rsidP="00815180"/>
    <w:p w:rsidR="00B42C13" w:rsidRDefault="00B42C13" w:rsidP="00815180"/>
    <w:p w:rsidR="00B42C13" w:rsidRDefault="00B42C13" w:rsidP="00815180"/>
    <w:p w:rsidR="00B42C13" w:rsidRDefault="00B42C13" w:rsidP="00815180"/>
    <w:p w:rsidR="00B42C13" w:rsidRDefault="00B42C13" w:rsidP="00815180"/>
    <w:p w:rsidR="00B42C13" w:rsidRDefault="00B42C13" w:rsidP="00815180"/>
    <w:p w:rsidR="00B42C13" w:rsidRDefault="00B42C13" w:rsidP="00815180"/>
    <w:p w:rsidR="00B42C13" w:rsidRDefault="00B42C13" w:rsidP="00815180"/>
    <w:p w:rsidR="00B42C13" w:rsidRDefault="00B42C13" w:rsidP="00815180"/>
    <w:p w:rsidR="00B42C13" w:rsidRDefault="00B42C13" w:rsidP="00815180"/>
    <w:p w:rsidR="00C90451" w:rsidRPr="00D36FC6" w:rsidRDefault="00C90451" w:rsidP="00815180">
      <w:pPr>
        <w:pStyle w:val="Heading1"/>
      </w:pPr>
      <w:bookmarkStart w:id="0" w:name="_Toc263324617"/>
      <w:r w:rsidRPr="00D36FC6">
        <w:t>Introduction</w:t>
      </w:r>
      <w:bookmarkEnd w:id="0"/>
    </w:p>
    <w:p w:rsidR="00EF415F" w:rsidRDefault="003443F8" w:rsidP="00815180">
      <w:pPr>
        <w:pStyle w:val="Heading2"/>
      </w:pPr>
      <w:bookmarkStart w:id="1" w:name="_Toc263324618"/>
      <w:r w:rsidRPr="00D36FC6">
        <w:t>Motivation</w:t>
      </w:r>
      <w:r w:rsidR="00D36FC6">
        <w:t xml:space="preserve"> and Objectives</w:t>
      </w:r>
      <w:bookmarkEnd w:id="1"/>
    </w:p>
    <w:p w:rsidR="00C22D84" w:rsidRPr="00811F7A" w:rsidRDefault="009B0D34" w:rsidP="00E821A4">
      <w:pPr>
        <w:spacing w:before="200"/>
        <w:rPr>
          <w:rFonts w:cs="Times New Roman"/>
        </w:rPr>
      </w:pPr>
      <w:r w:rsidRPr="00811F7A">
        <w:rPr>
          <w:rStyle w:val="apple-style-span"/>
          <w:rFonts w:cs="Times New Roman"/>
        </w:rPr>
        <w:t>Worldwide data centers electricity consumption accounts for almost 2% of the world production and is  expected to overcome the 40% of Total Cost of Ownership of worldwide IT by 2012[</w:t>
      </w:r>
      <w:r w:rsidR="003D4A1A" w:rsidRPr="00811F7A">
        <w:rPr>
          <w:rStyle w:val="apple-style-span"/>
          <w:rFonts w:cs="Times New Roman"/>
        </w:rPr>
        <w:t>1</w:t>
      </w:r>
      <w:r w:rsidRPr="00811F7A">
        <w:rPr>
          <w:rStyle w:val="apple-style-span"/>
          <w:rFonts w:cs="Times New Roman"/>
        </w:rPr>
        <w:t xml:space="preserve">] </w:t>
      </w:r>
      <w:r w:rsidR="00C22D84" w:rsidRPr="00811F7A">
        <w:rPr>
          <w:rFonts w:cs="Times New Roman"/>
        </w:rPr>
        <w:t>. The US Environmental Protection Agency estimated that in 2006 the servers and datacenters power consumption accounted for 61 billion kWh (</w:t>
      </w:r>
      <w:r w:rsidR="00C22D84" w:rsidRPr="00811F7A">
        <w:rPr>
          <w:rFonts w:cs="Times New Roman"/>
          <w:b/>
        </w:rPr>
        <w:t xml:space="preserve">!! </w:t>
      </w:r>
      <w:r w:rsidR="00C22D84" w:rsidRPr="00811F7A">
        <w:rPr>
          <w:rFonts w:cs="Times New Roman"/>
          <w:b/>
          <w:color w:val="C00000"/>
        </w:rPr>
        <w:t xml:space="preserve">De </w:t>
      </w:r>
      <w:proofErr w:type="spellStart"/>
      <w:r w:rsidR="00C22D84" w:rsidRPr="00811F7A">
        <w:rPr>
          <w:rFonts w:cs="Times New Roman"/>
          <w:b/>
          <w:color w:val="C00000"/>
        </w:rPr>
        <w:t>introdus</w:t>
      </w:r>
      <w:proofErr w:type="spellEnd"/>
      <w:r w:rsidR="00C22D84" w:rsidRPr="00811F7A">
        <w:rPr>
          <w:rFonts w:cs="Times New Roman"/>
          <w:b/>
          <w:color w:val="C00000"/>
        </w:rPr>
        <w:t xml:space="preserve"> in </w:t>
      </w:r>
      <w:proofErr w:type="spellStart"/>
      <w:r w:rsidR="00C22D84" w:rsidRPr="00811F7A">
        <w:rPr>
          <w:rFonts w:cs="Times New Roman"/>
          <w:b/>
          <w:color w:val="C00000"/>
        </w:rPr>
        <w:t>acronime</w:t>
      </w:r>
      <w:proofErr w:type="spellEnd"/>
      <w:proofErr w:type="gramStart"/>
      <w:r w:rsidR="00C22D84" w:rsidRPr="00811F7A">
        <w:rPr>
          <w:rFonts w:cs="Times New Roman"/>
          <w:color w:val="C00000"/>
        </w:rPr>
        <w:t>)</w:t>
      </w:r>
      <w:r w:rsidR="00C22D84" w:rsidRPr="00811F7A">
        <w:rPr>
          <w:rFonts w:cs="Times New Roman"/>
        </w:rPr>
        <w:t xml:space="preserve"> ,</w:t>
      </w:r>
      <w:proofErr w:type="gramEnd"/>
      <w:r w:rsidR="00C22D84" w:rsidRPr="00811F7A">
        <w:rPr>
          <w:rFonts w:cs="Times New Roman"/>
        </w:rPr>
        <w:t xml:space="preserve"> about 1.5 % of total U.S electricity consumption and for a cost of $4.5 billion[3].</w:t>
      </w:r>
    </w:p>
    <w:p w:rsidR="009B0D34" w:rsidRPr="00811F7A" w:rsidRDefault="009B0D34" w:rsidP="00C22D84">
      <w:pPr>
        <w:ind w:firstLine="720"/>
        <w:rPr>
          <w:rFonts w:cs="Times New Roman"/>
        </w:rPr>
      </w:pPr>
      <w:r w:rsidRPr="00811F7A">
        <w:rPr>
          <w:rFonts w:cs="Times New Roman"/>
        </w:rPr>
        <w:lastRenderedPageBreak/>
        <w:t xml:space="preserve"> The same organization points out that the average data center is only 30% efficient, with 70% of the electricity lost due to inefficiencies of power and heat dissipation, along with powering cooling equipment [</w:t>
      </w:r>
      <w:r w:rsidR="000178B7" w:rsidRPr="00811F7A">
        <w:rPr>
          <w:rFonts w:cs="Times New Roman"/>
        </w:rPr>
        <w:t>4</w:t>
      </w:r>
      <w:r w:rsidRPr="00811F7A">
        <w:rPr>
          <w:rFonts w:cs="Times New Roman"/>
        </w:rPr>
        <w:t>]. The environmental impact of datacenter expansion is of great importance, every server using 7,000 kWh of electricity and indirectly generating four tons of carbon dioxide emissions per year [</w:t>
      </w:r>
      <w:r w:rsidR="003D4A1A" w:rsidRPr="00811F7A">
        <w:rPr>
          <w:rFonts w:cs="Times New Roman"/>
        </w:rPr>
        <w:t>2</w:t>
      </w:r>
      <w:r w:rsidRPr="00811F7A">
        <w:rPr>
          <w:rFonts w:cs="Times New Roman"/>
        </w:rPr>
        <w:t xml:space="preserve">]. </w:t>
      </w:r>
    </w:p>
    <w:p w:rsidR="009B0D34" w:rsidRPr="00811F7A" w:rsidRDefault="009F3048" w:rsidP="00245218">
      <w:pPr>
        <w:ind w:firstLine="720"/>
        <w:rPr>
          <w:rStyle w:val="apple-style-span"/>
          <w:rFonts w:cs="Times New Roman"/>
        </w:rPr>
      </w:pPr>
      <w:r w:rsidRPr="00811F7A">
        <w:rPr>
          <w:rStyle w:val="apple-style-span"/>
          <w:rFonts w:cs="Times New Roman"/>
        </w:rPr>
        <w:t xml:space="preserve">This </w:t>
      </w:r>
      <w:r w:rsidR="009E71C9" w:rsidRPr="00811F7A">
        <w:rPr>
          <w:rStyle w:val="apple-style-span"/>
          <w:rFonts w:cs="Times New Roman"/>
        </w:rPr>
        <w:t>has lead</w:t>
      </w:r>
      <w:r w:rsidRPr="00811F7A">
        <w:rPr>
          <w:rStyle w:val="apple-style-span"/>
          <w:rFonts w:cs="Times New Roman"/>
        </w:rPr>
        <w:t xml:space="preserve"> to the need of finding environmental friendly methods for </w:t>
      </w:r>
      <w:r w:rsidR="009E71C9" w:rsidRPr="00811F7A">
        <w:rPr>
          <w:rStyle w:val="apple-style-span"/>
          <w:rFonts w:cs="Times New Roman"/>
        </w:rPr>
        <w:t>managing datacenters</w:t>
      </w:r>
      <w:r w:rsidRPr="00811F7A">
        <w:rPr>
          <w:rStyle w:val="apple-style-span"/>
          <w:rFonts w:cs="Times New Roman"/>
        </w:rPr>
        <w:t xml:space="preserve"> </w:t>
      </w:r>
      <w:r w:rsidR="00BB6654" w:rsidRPr="00811F7A">
        <w:rPr>
          <w:rStyle w:val="apple-style-span"/>
          <w:rFonts w:cs="Times New Roman"/>
        </w:rPr>
        <w:t>while maintaining</w:t>
      </w:r>
      <w:r w:rsidRPr="00811F7A">
        <w:rPr>
          <w:rStyle w:val="apple-style-span"/>
          <w:rFonts w:cs="Times New Roman"/>
        </w:rPr>
        <w:t xml:space="preserve"> performance.</w:t>
      </w:r>
      <w:r w:rsidR="00BB6654" w:rsidRPr="00811F7A">
        <w:rPr>
          <w:rStyle w:val="apple-style-span"/>
          <w:rFonts w:cs="Times New Roman"/>
        </w:rPr>
        <w:t xml:space="preserve"> </w:t>
      </w:r>
      <w:r w:rsidR="009B0D34" w:rsidRPr="00811F7A">
        <w:rPr>
          <w:rStyle w:val="apple-style-span"/>
          <w:rFonts w:cs="Times New Roman"/>
        </w:rPr>
        <w:t xml:space="preserve">This new </w:t>
      </w:r>
      <w:r w:rsidR="000662A0" w:rsidRPr="00811F7A">
        <w:rPr>
          <w:rStyle w:val="apple-style-span"/>
          <w:rFonts w:cs="Times New Roman"/>
        </w:rPr>
        <w:t xml:space="preserve">research trend has been called Green IT or Green Computing. The </w:t>
      </w:r>
      <w:r w:rsidR="009B0D34" w:rsidRPr="00811F7A">
        <w:rPr>
          <w:rStyle w:val="apple-style-span"/>
          <w:rFonts w:cs="Times New Roman"/>
        </w:rPr>
        <w:t xml:space="preserve">philosophy </w:t>
      </w:r>
      <w:r w:rsidR="000662A0" w:rsidRPr="00811F7A">
        <w:rPr>
          <w:rStyle w:val="apple-style-span"/>
          <w:rFonts w:cs="Times New Roman"/>
        </w:rPr>
        <w:t xml:space="preserve">of Green IT is </w:t>
      </w:r>
      <w:r w:rsidR="009B0D34" w:rsidRPr="00811F7A">
        <w:rPr>
          <w:rStyle w:val="apple-style-span"/>
          <w:rFonts w:cs="Times New Roman"/>
        </w:rPr>
        <w:t xml:space="preserve">designing and using computer resources in an environmentally friendly way. </w:t>
      </w:r>
      <w:r w:rsidR="007F182D" w:rsidRPr="00811F7A">
        <w:rPr>
          <w:rStyle w:val="apple-style-span"/>
          <w:rFonts w:cs="Times New Roman"/>
        </w:rPr>
        <w:t>This</w:t>
      </w:r>
      <w:r w:rsidR="000662A0" w:rsidRPr="00811F7A">
        <w:rPr>
          <w:rStyle w:val="apple-style-span"/>
          <w:rFonts w:cs="Times New Roman"/>
        </w:rPr>
        <w:t xml:space="preserve"> work has </w:t>
      </w:r>
      <w:r w:rsidR="009B0D34" w:rsidRPr="00811F7A">
        <w:rPr>
          <w:rStyle w:val="apple-style-span"/>
          <w:rFonts w:cs="Times New Roman"/>
        </w:rPr>
        <w:t xml:space="preserve">as aim </w:t>
      </w:r>
      <w:r w:rsidR="000662A0" w:rsidRPr="00811F7A">
        <w:rPr>
          <w:rStyle w:val="apple-style-span"/>
          <w:rFonts w:cs="Times New Roman"/>
        </w:rPr>
        <w:t>reducing</w:t>
      </w:r>
      <w:r w:rsidR="009B0D34" w:rsidRPr="00811F7A">
        <w:rPr>
          <w:rStyle w:val="apple-style-span"/>
          <w:rFonts w:cs="Times New Roman"/>
        </w:rPr>
        <w:t xml:space="preserve"> the overall number of servers used worldwide and </w:t>
      </w:r>
      <w:r w:rsidR="000662A0" w:rsidRPr="00811F7A">
        <w:rPr>
          <w:rStyle w:val="apple-style-span"/>
          <w:rFonts w:cs="Times New Roman"/>
        </w:rPr>
        <w:t>further minimizing</w:t>
      </w:r>
      <w:r w:rsidR="009B0D34" w:rsidRPr="00811F7A">
        <w:rPr>
          <w:rStyle w:val="apple-style-span"/>
          <w:rFonts w:cs="Times New Roman"/>
        </w:rPr>
        <w:t xml:space="preserve"> the number of </w:t>
      </w:r>
      <w:r w:rsidR="000662A0" w:rsidRPr="00811F7A">
        <w:rPr>
          <w:rStyle w:val="apple-style-span"/>
          <w:rFonts w:cs="Times New Roman"/>
        </w:rPr>
        <w:t xml:space="preserve">powered on servers </w:t>
      </w:r>
      <w:r w:rsidR="009B0D34" w:rsidRPr="00811F7A">
        <w:rPr>
          <w:rStyle w:val="apple-style-span"/>
          <w:rFonts w:cs="Times New Roman"/>
        </w:rPr>
        <w:t xml:space="preserve">by applying server consolidation. </w:t>
      </w:r>
    </w:p>
    <w:p w:rsidR="002A2292" w:rsidRPr="00811F7A" w:rsidRDefault="009B0D34" w:rsidP="00245218">
      <w:pPr>
        <w:ind w:firstLine="720"/>
        <w:rPr>
          <w:rFonts w:cs="Times New Roman"/>
        </w:rPr>
      </w:pPr>
      <w:r w:rsidRPr="00811F7A">
        <w:rPr>
          <w:rStyle w:val="apple-style-span"/>
          <w:rFonts w:cs="Times New Roman"/>
        </w:rPr>
        <w:t xml:space="preserve">The main goal of </w:t>
      </w:r>
      <w:r w:rsidR="005717AD" w:rsidRPr="00811F7A">
        <w:rPr>
          <w:rStyle w:val="apple-style-span"/>
          <w:rFonts w:cs="Times New Roman"/>
        </w:rPr>
        <w:t>this</w:t>
      </w:r>
      <w:r w:rsidRPr="00811F7A">
        <w:rPr>
          <w:rStyle w:val="apple-style-span"/>
          <w:rFonts w:cs="Times New Roman"/>
        </w:rPr>
        <w:t xml:space="preserve"> research is </w:t>
      </w:r>
      <w:r w:rsidR="005717AD" w:rsidRPr="00811F7A">
        <w:rPr>
          <w:rStyle w:val="apple-style-span"/>
          <w:rFonts w:cs="Times New Roman"/>
        </w:rPr>
        <w:t>to develop</w:t>
      </w:r>
      <w:r w:rsidRPr="00811F7A">
        <w:rPr>
          <w:rStyle w:val="apple-style-span"/>
          <w:rFonts w:cs="Times New Roman"/>
        </w:rPr>
        <w:t xml:space="preserve"> an agent-based framework for dynamically adaptive datacenters which achieves server consolidation by combining server and task virtualization with a self-adapting datacenter controller. </w:t>
      </w:r>
      <w:r w:rsidR="005717AD" w:rsidRPr="00811F7A">
        <w:rPr>
          <w:rStyle w:val="apple-style-span"/>
          <w:rFonts w:cs="Times New Roman"/>
        </w:rPr>
        <w:t xml:space="preserve">The framework should also provide a datacenter self-healing environment control mechanism. </w:t>
      </w:r>
      <w:r w:rsidRPr="00811F7A">
        <w:rPr>
          <w:rStyle w:val="apple-style-span"/>
          <w:rFonts w:cs="Times New Roman"/>
        </w:rPr>
        <w:t>A secondary goal is finding new ways and methods of tradeoff between QoS and power consumption</w:t>
      </w:r>
      <w:r w:rsidR="0066045D" w:rsidRPr="00811F7A">
        <w:rPr>
          <w:rStyle w:val="apple-style-span"/>
          <w:rFonts w:cs="Times New Roman"/>
        </w:rPr>
        <w:t xml:space="preserve"> for further increasing server consolidation</w:t>
      </w:r>
      <w:r w:rsidRPr="00811F7A">
        <w:rPr>
          <w:rStyle w:val="apple-style-span"/>
          <w:rFonts w:cs="Times New Roman"/>
        </w:rPr>
        <w:t>.</w:t>
      </w:r>
      <w:r w:rsidRPr="00811F7A">
        <w:rPr>
          <w:rFonts w:cs="Times New Roman"/>
        </w:rPr>
        <w:t xml:space="preserve"> </w:t>
      </w:r>
    </w:p>
    <w:p w:rsidR="00D36FC6" w:rsidRDefault="00D36FC6" w:rsidP="00815180">
      <w:pPr>
        <w:pStyle w:val="Heading2"/>
      </w:pPr>
      <w:bookmarkStart w:id="2" w:name="_Toc263324619"/>
      <w:r>
        <w:t>Contributions</w:t>
      </w:r>
      <w:bookmarkEnd w:id="2"/>
    </w:p>
    <w:p w:rsidR="00E13813" w:rsidRDefault="00911C3E" w:rsidP="00E821A4">
      <w:pPr>
        <w:spacing w:before="200"/>
      </w:pPr>
      <w:r>
        <w:t xml:space="preserve">This </w:t>
      </w:r>
      <w:r w:rsidR="001C1CA6">
        <w:t xml:space="preserve">project seeks to provide the necessary tool support for datacenter virtualization, consolidation, environment management and to develop new methods </w:t>
      </w:r>
      <w:r w:rsidR="007A7F26">
        <w:t xml:space="preserve">of </w:t>
      </w:r>
      <w:r w:rsidR="0083458E">
        <w:t>negotiating between QoS and Power Consumption.</w:t>
      </w:r>
      <w:r w:rsidR="007A7F26">
        <w:t xml:space="preserve"> There</w:t>
      </w:r>
      <w:r w:rsidR="000746E9">
        <w:t xml:space="preserve"> </w:t>
      </w:r>
      <w:r w:rsidR="00380B71">
        <w:t xml:space="preserve">are both theoretical and </w:t>
      </w:r>
      <w:r w:rsidR="00120898">
        <w:t>practical contributions</w:t>
      </w:r>
      <w:r w:rsidR="000746E9">
        <w:t xml:space="preserve"> made by this project</w:t>
      </w:r>
      <w:r w:rsidR="00380B71">
        <w:t>.</w:t>
      </w:r>
    </w:p>
    <w:p w:rsidR="00380B71" w:rsidRPr="00245218" w:rsidRDefault="00245218" w:rsidP="00245218">
      <w:pPr>
        <w:ind w:left="720" w:hanging="720"/>
        <w:rPr>
          <w:b/>
        </w:rPr>
      </w:pPr>
      <w:r>
        <w:rPr>
          <w:b/>
        </w:rPr>
        <w:t>Theoretical contributions</w:t>
      </w:r>
    </w:p>
    <w:p w:rsidR="002015E7" w:rsidRDefault="00796B3E" w:rsidP="00245218">
      <w:pPr>
        <w:pStyle w:val="ListParagraph"/>
        <w:numPr>
          <w:ilvl w:val="0"/>
          <w:numId w:val="16"/>
        </w:numPr>
        <w:ind w:hanging="720"/>
      </w:pPr>
      <w:r>
        <w:t>Develop</w:t>
      </w:r>
      <w:r w:rsidR="00531B66">
        <w:t xml:space="preserve"> a reinforcement-learning policy-based algorithm for </w:t>
      </w:r>
      <w:r>
        <w:t xml:space="preserve">autonomic </w:t>
      </w:r>
      <w:r w:rsidR="00531B66">
        <w:t xml:space="preserve">self-healing environments. </w:t>
      </w:r>
      <w:r w:rsidR="006243BF">
        <w:t xml:space="preserve">Adapt the </w:t>
      </w:r>
      <w:r w:rsidR="00D346D2">
        <w:t>previously mentioned algorithm</w:t>
      </w:r>
      <w:r w:rsidR="006243BF">
        <w:t xml:space="preserve"> for data</w:t>
      </w:r>
      <w:r w:rsidR="00232D0E">
        <w:t xml:space="preserve"> </w:t>
      </w:r>
      <w:r w:rsidR="006243BF">
        <w:t>center task management</w:t>
      </w:r>
      <w:r w:rsidR="002015E7">
        <w:t>.</w:t>
      </w:r>
    </w:p>
    <w:p w:rsidR="002015E7" w:rsidRDefault="008413BC" w:rsidP="00245218">
      <w:pPr>
        <w:pStyle w:val="ListParagraph"/>
        <w:numPr>
          <w:ilvl w:val="0"/>
          <w:numId w:val="16"/>
        </w:numPr>
        <w:ind w:hanging="720"/>
      </w:pPr>
      <w:r>
        <w:t xml:space="preserve">Develop </w:t>
      </w:r>
      <w:r w:rsidR="00951B0E">
        <w:t xml:space="preserve">methods for negotiating between QoS </w:t>
      </w:r>
      <w:r w:rsidR="00321CAE" w:rsidRPr="00321CAE">
        <w:rPr>
          <w:color w:val="FF0000"/>
        </w:rPr>
        <w:t xml:space="preserve">(!!!!!!!!ACRONIME) </w:t>
      </w:r>
      <w:r w:rsidR="00951B0E">
        <w:t xml:space="preserve">requirements and Server Optimum Load </w:t>
      </w:r>
      <w:r w:rsidR="00E01399">
        <w:t>Values (</w:t>
      </w:r>
      <w:r w:rsidR="00C05D2C">
        <w:t>implying</w:t>
      </w:r>
      <w:r w:rsidR="009207BB">
        <w:t xml:space="preserve"> power</w:t>
      </w:r>
      <w:r w:rsidR="00951B0E">
        <w:t xml:space="preserve"> consumption</w:t>
      </w:r>
      <w:r w:rsidR="009207BB">
        <w:t>).</w:t>
      </w:r>
    </w:p>
    <w:p w:rsidR="00951B0E" w:rsidRDefault="009031E0" w:rsidP="00245218">
      <w:pPr>
        <w:ind w:left="720" w:hanging="720"/>
      </w:pPr>
      <w:r w:rsidRPr="00245218">
        <w:rPr>
          <w:b/>
        </w:rPr>
        <w:t>Practical contributions</w:t>
      </w:r>
    </w:p>
    <w:p w:rsidR="009031E0" w:rsidRDefault="00416453" w:rsidP="00245218">
      <w:pPr>
        <w:pStyle w:val="ListParagraph"/>
        <w:numPr>
          <w:ilvl w:val="2"/>
          <w:numId w:val="4"/>
        </w:numPr>
        <w:ind w:left="720" w:hanging="720"/>
      </w:pPr>
      <w:r>
        <w:t xml:space="preserve">Create </w:t>
      </w:r>
      <w:r w:rsidR="00BD196A">
        <w:t>a datacenter management framework using policy-based mobile agents.</w:t>
      </w:r>
    </w:p>
    <w:p w:rsidR="00416453" w:rsidRDefault="00DE36EE" w:rsidP="00245218">
      <w:pPr>
        <w:pStyle w:val="ListParagraph"/>
        <w:numPr>
          <w:ilvl w:val="2"/>
          <w:numId w:val="4"/>
        </w:numPr>
        <w:ind w:left="720" w:hanging="720"/>
      </w:pPr>
      <w:r>
        <w:t>Develop</w:t>
      </w:r>
      <w:r w:rsidR="005309FB">
        <w:t xml:space="preserve"> tools for monitoring datacenter resource</w:t>
      </w:r>
      <w:r w:rsidR="00994AB0">
        <w:t>s</w:t>
      </w:r>
      <w:r w:rsidR="005309FB">
        <w:t xml:space="preserve"> usage and environment sensors.</w:t>
      </w:r>
    </w:p>
    <w:p w:rsidR="005309FB" w:rsidRPr="00E13813" w:rsidRDefault="00BD196A" w:rsidP="00245218">
      <w:pPr>
        <w:pStyle w:val="ListParagraph"/>
        <w:numPr>
          <w:ilvl w:val="2"/>
          <w:numId w:val="4"/>
        </w:numPr>
        <w:ind w:left="720" w:hanging="720"/>
      </w:pPr>
      <w:r>
        <w:t xml:space="preserve">Find and evaluate appropriate technologies for </w:t>
      </w:r>
      <w:r w:rsidR="002F23CB">
        <w:t xml:space="preserve">implementing a self-adapting datacenter based on the framework </w:t>
      </w:r>
      <w:r w:rsidR="000C32D8">
        <w:t>mentioned</w:t>
      </w:r>
      <w:r w:rsidR="002F23CB">
        <w:t xml:space="preserve"> above.</w:t>
      </w:r>
      <w:r>
        <w:t xml:space="preserve"> </w:t>
      </w:r>
    </w:p>
    <w:p w:rsidR="00D36FC6" w:rsidRPr="00D36FC6" w:rsidRDefault="00D36FC6" w:rsidP="00815180">
      <w:pPr>
        <w:pStyle w:val="Heading2"/>
      </w:pPr>
      <w:bookmarkStart w:id="3" w:name="_Toc263324620"/>
      <w:r>
        <w:t>Publications</w:t>
      </w:r>
      <w:bookmarkEnd w:id="3"/>
    </w:p>
    <w:p w:rsidR="00B800D2" w:rsidRPr="00B800D2" w:rsidRDefault="00814699" w:rsidP="00E821A4">
      <w:pPr>
        <w:spacing w:before="200"/>
      </w:pPr>
      <w:r>
        <w:t>The research conducted for this project has generated the following publications.</w:t>
      </w:r>
      <w:r w:rsidR="00143593">
        <w:t xml:space="preserve"> The report chapters which include material from these publications </w:t>
      </w:r>
      <w:r w:rsidR="00143593" w:rsidRPr="00B800D2">
        <w:t xml:space="preserve">are listed </w:t>
      </w:r>
      <w:r w:rsidR="003121A2" w:rsidRPr="00B800D2">
        <w:t>for</w:t>
      </w:r>
      <w:r w:rsidR="008F4927" w:rsidRPr="00B800D2">
        <w:t xml:space="preserve"> each publication</w:t>
      </w:r>
      <w:r w:rsidR="00143593" w:rsidRPr="00B800D2">
        <w:t>.</w:t>
      </w:r>
    </w:p>
    <w:p w:rsidR="00B800D2" w:rsidRPr="004521B3" w:rsidRDefault="00B800D2" w:rsidP="009C4D73">
      <w:pPr>
        <w:pStyle w:val="ListParagraph"/>
        <w:numPr>
          <w:ilvl w:val="2"/>
          <w:numId w:val="3"/>
        </w:numPr>
        <w:ind w:left="720" w:hanging="720"/>
        <w:rPr>
          <w:rStyle w:val="apple-style-span"/>
          <w:b/>
          <w:color w:val="000000"/>
        </w:rPr>
      </w:pPr>
      <w:r w:rsidRPr="004521B3">
        <w:rPr>
          <w:rStyle w:val="apple-style-span"/>
          <w:b/>
          <w:color w:val="000000"/>
        </w:rPr>
        <w:t xml:space="preserve">A Reinforcement Learning based Self-healing Algorithm for Managing Context </w:t>
      </w:r>
      <w:r w:rsidR="00A95EC8" w:rsidRPr="004521B3">
        <w:rPr>
          <w:rStyle w:val="apple-style-span"/>
          <w:b/>
          <w:color w:val="000000"/>
        </w:rPr>
        <w:t>Adaptation</w:t>
      </w:r>
      <w:r w:rsidR="00A95EC8" w:rsidRPr="004521B3">
        <w:rPr>
          <w:rStyle w:val="apple-style-span"/>
          <w:color w:val="000000"/>
        </w:rPr>
        <w:t xml:space="preserve"> [</w:t>
      </w:r>
      <w:r w:rsidR="00D346D2" w:rsidRPr="004521B3">
        <w:rPr>
          <w:rStyle w:val="apple-style-span"/>
          <w:color w:val="000000"/>
        </w:rPr>
        <w:t>5</w:t>
      </w:r>
      <w:r w:rsidRPr="004521B3">
        <w:rPr>
          <w:rStyle w:val="apple-style-span"/>
          <w:color w:val="000000"/>
        </w:rPr>
        <w:t>]</w:t>
      </w:r>
      <w:r w:rsidR="00D346D2" w:rsidRPr="004521B3">
        <w:rPr>
          <w:rStyle w:val="apple-style-span"/>
          <w:color w:val="000000"/>
        </w:rPr>
        <w:t xml:space="preserve"> presents</w:t>
      </w:r>
      <w:r w:rsidR="00A95EC8" w:rsidRPr="004521B3">
        <w:rPr>
          <w:rStyle w:val="apple-style-span"/>
          <w:color w:val="000000"/>
        </w:rPr>
        <w:t xml:space="preserve"> a reinforcement learning based algorithm use for finding the optimum sequence of </w:t>
      </w:r>
      <w:r w:rsidR="00A95EC8" w:rsidRPr="004521B3">
        <w:rPr>
          <w:rStyle w:val="apple-style-span"/>
          <w:color w:val="000000"/>
        </w:rPr>
        <w:lastRenderedPageBreak/>
        <w:t>actions which enforce some user-specified policies.</w:t>
      </w:r>
      <w:r w:rsidR="005D757D" w:rsidRPr="004521B3">
        <w:rPr>
          <w:rStyle w:val="apple-style-span"/>
          <w:color w:val="000000"/>
        </w:rPr>
        <w:t xml:space="preserve"> A </w:t>
      </w:r>
      <w:r w:rsidR="007316F9" w:rsidRPr="004521B3">
        <w:rPr>
          <w:rStyle w:val="apple-style-span"/>
          <w:color w:val="000000"/>
        </w:rPr>
        <w:t xml:space="preserve">proof of concept implementation is also </w:t>
      </w:r>
      <w:r w:rsidR="009E6ACC" w:rsidRPr="004521B3">
        <w:rPr>
          <w:rStyle w:val="apple-style-span"/>
          <w:color w:val="000000"/>
        </w:rPr>
        <w:t xml:space="preserve">presented, which uses </w:t>
      </w:r>
      <w:r w:rsidR="007316F9" w:rsidRPr="004521B3">
        <w:rPr>
          <w:rStyle w:val="apple-style-span"/>
          <w:color w:val="000000"/>
        </w:rPr>
        <w:t xml:space="preserve">an X3D </w:t>
      </w:r>
      <w:r w:rsidR="007316F9" w:rsidRPr="004521B3">
        <w:rPr>
          <w:rStyle w:val="apple-style-span"/>
          <w:color w:val="C00000"/>
        </w:rPr>
        <w:t>(</w:t>
      </w:r>
      <w:r w:rsidR="007316F9" w:rsidRPr="004521B3">
        <w:rPr>
          <w:rStyle w:val="apple-style-span"/>
          <w:b/>
          <w:color w:val="C00000"/>
        </w:rPr>
        <w:t xml:space="preserve">!!! De pus in </w:t>
      </w:r>
      <w:proofErr w:type="spellStart"/>
      <w:r w:rsidR="007316F9" w:rsidRPr="004521B3">
        <w:rPr>
          <w:rStyle w:val="apple-style-span"/>
          <w:b/>
          <w:color w:val="C00000"/>
        </w:rPr>
        <w:t>lista</w:t>
      </w:r>
      <w:proofErr w:type="spellEnd"/>
      <w:r w:rsidR="007316F9" w:rsidRPr="004521B3">
        <w:rPr>
          <w:rStyle w:val="apple-style-span"/>
          <w:b/>
          <w:color w:val="C00000"/>
        </w:rPr>
        <w:t xml:space="preserve"> de </w:t>
      </w:r>
      <w:proofErr w:type="spellStart"/>
      <w:r w:rsidR="007316F9" w:rsidRPr="004521B3">
        <w:rPr>
          <w:rStyle w:val="apple-style-span"/>
          <w:b/>
          <w:color w:val="C00000"/>
        </w:rPr>
        <w:t>achronimes</w:t>
      </w:r>
      <w:proofErr w:type="spellEnd"/>
      <w:r w:rsidR="009F7262" w:rsidRPr="004521B3">
        <w:rPr>
          <w:rStyle w:val="apple-style-span"/>
          <w:b/>
          <w:color w:val="000000"/>
        </w:rPr>
        <w:t xml:space="preserve">) </w:t>
      </w:r>
      <w:r w:rsidR="009F7262" w:rsidRPr="007317FD">
        <w:rPr>
          <w:rStyle w:val="apple-style-span"/>
          <w:color w:val="000000"/>
        </w:rPr>
        <w:t>representation</w:t>
      </w:r>
      <w:r w:rsidR="009F7262" w:rsidRPr="004521B3">
        <w:rPr>
          <w:rStyle w:val="apple-style-span"/>
          <w:color w:val="000000"/>
        </w:rPr>
        <w:t xml:space="preserve"> of a smart environment in which a user click on an object to change its state. The algorithm detects if a user-specified policy is broken, searches for the best (having the highest reward) sequence of actions which “repairs” the context and executes them.</w:t>
      </w:r>
      <w:r w:rsidR="00D37619" w:rsidRPr="004521B3">
        <w:rPr>
          <w:rStyle w:val="apple-style-span"/>
          <w:color w:val="000000"/>
        </w:rPr>
        <w:t xml:space="preserve">  (</w:t>
      </w:r>
      <w:r w:rsidR="00D37619" w:rsidRPr="004521B3">
        <w:rPr>
          <w:rStyle w:val="apple-style-span"/>
          <w:b/>
          <w:color w:val="000000"/>
        </w:rPr>
        <w:t>!!!!</w:t>
      </w:r>
      <w:r w:rsidR="00D37619" w:rsidRPr="004521B3">
        <w:rPr>
          <w:rStyle w:val="apple-style-span"/>
          <w:color w:val="000000"/>
        </w:rPr>
        <w:t xml:space="preserve"> Material from this paper can be found in </w:t>
      </w:r>
      <w:r w:rsidR="00D37619" w:rsidRPr="004521B3">
        <w:rPr>
          <w:rStyle w:val="apple-style-span"/>
          <w:b/>
          <w:color w:val="C00000"/>
        </w:rPr>
        <w:t>chapter2onpage7,Chapter4onpage31andChapter5onpage47</w:t>
      </w:r>
    </w:p>
    <w:p w:rsidR="0098402F" w:rsidRPr="0097475E" w:rsidRDefault="00047599" w:rsidP="009C4D73">
      <w:pPr>
        <w:pStyle w:val="ListParagraph"/>
        <w:numPr>
          <w:ilvl w:val="2"/>
          <w:numId w:val="3"/>
        </w:numPr>
        <w:ind w:left="720" w:hanging="720"/>
        <w:rPr>
          <w:rStyle w:val="apple-style-span"/>
          <w:b/>
          <w:color w:val="000000"/>
        </w:rPr>
      </w:pPr>
      <w:r w:rsidRPr="004521B3">
        <w:rPr>
          <w:rStyle w:val="apple-style-span"/>
          <w:b/>
          <w:color w:val="000000"/>
        </w:rPr>
        <w:t xml:space="preserve">An Autonomic Algorithm for Energy Efficiency in Service </w:t>
      </w:r>
      <w:r w:rsidR="009A4142" w:rsidRPr="004521B3">
        <w:rPr>
          <w:rStyle w:val="apple-style-span"/>
          <w:b/>
          <w:color w:val="000000"/>
        </w:rPr>
        <w:t>Centers</w:t>
      </w:r>
      <w:r w:rsidR="009A4142" w:rsidRPr="004521B3">
        <w:rPr>
          <w:rStyle w:val="apple-style-span"/>
          <w:color w:val="000000"/>
        </w:rPr>
        <w:t xml:space="preserve"> [</w:t>
      </w:r>
      <w:r w:rsidRPr="004521B3">
        <w:rPr>
          <w:rStyle w:val="apple-style-span"/>
          <w:color w:val="000000"/>
        </w:rPr>
        <w:t xml:space="preserve">6] </w:t>
      </w:r>
      <w:r w:rsidRPr="004521B3">
        <w:rPr>
          <w:rStyle w:val="apple-style-span"/>
          <w:color w:val="C00000"/>
        </w:rPr>
        <w:t>(!!!!</w:t>
      </w:r>
      <w:r w:rsidRPr="004521B3">
        <w:rPr>
          <w:rStyle w:val="apple-style-span"/>
          <w:b/>
          <w:color w:val="C00000"/>
        </w:rPr>
        <w:t xml:space="preserve">De </w:t>
      </w:r>
      <w:proofErr w:type="spellStart"/>
      <w:r w:rsidRPr="004521B3">
        <w:rPr>
          <w:rStyle w:val="apple-style-span"/>
          <w:b/>
          <w:color w:val="C00000"/>
        </w:rPr>
        <w:t>modificat</w:t>
      </w:r>
      <w:proofErr w:type="spellEnd"/>
      <w:r w:rsidRPr="004521B3">
        <w:rPr>
          <w:rStyle w:val="apple-style-span"/>
          <w:b/>
          <w:color w:val="C00000"/>
        </w:rPr>
        <w:t xml:space="preserve"> </w:t>
      </w:r>
      <w:proofErr w:type="spellStart"/>
      <w:r w:rsidRPr="004521B3">
        <w:rPr>
          <w:rStyle w:val="apple-style-span"/>
          <w:b/>
          <w:color w:val="C00000"/>
        </w:rPr>
        <w:t>daca</w:t>
      </w:r>
      <w:proofErr w:type="spellEnd"/>
      <w:r w:rsidRPr="004521B3">
        <w:rPr>
          <w:rStyle w:val="apple-style-span"/>
          <w:b/>
          <w:color w:val="C00000"/>
        </w:rPr>
        <w:t xml:space="preserve"> nu I </w:t>
      </w:r>
      <w:proofErr w:type="spellStart"/>
      <w:r w:rsidRPr="004521B3">
        <w:rPr>
          <w:rStyle w:val="apple-style-span"/>
          <w:b/>
          <w:color w:val="C00000"/>
        </w:rPr>
        <w:t>accepta</w:t>
      </w:r>
      <w:r w:rsidRPr="004521B3">
        <w:rPr>
          <w:rStyle w:val="apple-style-span"/>
          <w:b/>
          <w:color w:val="000000"/>
        </w:rPr>
        <w:t>t</w:t>
      </w:r>
      <w:proofErr w:type="spellEnd"/>
      <w:r w:rsidR="00E229A9" w:rsidRPr="004521B3">
        <w:rPr>
          <w:rStyle w:val="apple-style-span"/>
          <w:b/>
          <w:color w:val="000000"/>
        </w:rPr>
        <w:t xml:space="preserve">) </w:t>
      </w:r>
      <w:r w:rsidR="00E229A9" w:rsidRPr="004521B3">
        <w:rPr>
          <w:rStyle w:val="apple-style-span"/>
          <w:color w:val="000000"/>
        </w:rPr>
        <w:t>is</w:t>
      </w:r>
      <w:r w:rsidR="00522235" w:rsidRPr="004521B3">
        <w:rPr>
          <w:rStyle w:val="apple-style-span"/>
          <w:color w:val="000000"/>
        </w:rPr>
        <w:t xml:space="preserve"> an adaptation of the </w:t>
      </w:r>
      <w:r w:rsidR="00E229A9" w:rsidRPr="004521B3">
        <w:rPr>
          <w:rStyle w:val="apple-style-span"/>
          <w:color w:val="000000"/>
        </w:rPr>
        <w:t>algorithm presented</w:t>
      </w:r>
      <w:r w:rsidR="00522235" w:rsidRPr="004521B3">
        <w:rPr>
          <w:rStyle w:val="apple-style-span"/>
          <w:color w:val="000000"/>
        </w:rPr>
        <w:t xml:space="preserve"> in the previous paper to handle datacenter task management. The old algorithm is still used for monitoring the datacenter environment. </w:t>
      </w:r>
      <w:r w:rsidR="000C2EC5" w:rsidRPr="004521B3">
        <w:rPr>
          <w:rStyle w:val="apple-style-span"/>
          <w:color w:val="000000"/>
        </w:rPr>
        <w:t xml:space="preserve">Both </w:t>
      </w:r>
      <w:r w:rsidR="00321CB5" w:rsidRPr="004521B3">
        <w:rPr>
          <w:rStyle w:val="apple-style-span"/>
          <w:color w:val="000000"/>
        </w:rPr>
        <w:t>algorithms</w:t>
      </w:r>
      <w:r w:rsidR="000C2EC5" w:rsidRPr="004521B3">
        <w:rPr>
          <w:rStyle w:val="apple-style-span"/>
          <w:color w:val="000000"/>
        </w:rPr>
        <w:t xml:space="preserve"> are </w:t>
      </w:r>
      <w:r w:rsidR="00321CB5" w:rsidRPr="004521B3">
        <w:rPr>
          <w:rStyle w:val="apple-style-span"/>
          <w:color w:val="000000"/>
        </w:rPr>
        <w:t xml:space="preserve">used </w:t>
      </w:r>
      <w:r w:rsidR="000C2EC5" w:rsidRPr="004521B3">
        <w:rPr>
          <w:rStyle w:val="apple-style-span"/>
          <w:color w:val="000000"/>
        </w:rPr>
        <w:t xml:space="preserve">in a proof of concept implementation which uses a simulated datacenter in which tasks are dynamically added </w:t>
      </w:r>
      <w:r w:rsidR="00A46EAD" w:rsidRPr="004521B3">
        <w:rPr>
          <w:rStyle w:val="apple-style-span"/>
          <w:color w:val="000000"/>
        </w:rPr>
        <w:t>and</w:t>
      </w:r>
      <w:r w:rsidR="000C2EC5" w:rsidRPr="004521B3">
        <w:rPr>
          <w:rStyle w:val="apple-style-span"/>
          <w:color w:val="000000"/>
        </w:rPr>
        <w:t xml:space="preserve"> </w:t>
      </w:r>
      <w:r w:rsidR="00A46EAD" w:rsidRPr="004521B3">
        <w:rPr>
          <w:rStyle w:val="apple-style-span"/>
          <w:color w:val="000000"/>
        </w:rPr>
        <w:t>removed,</w:t>
      </w:r>
      <w:r w:rsidR="000C2EC5" w:rsidRPr="004521B3">
        <w:rPr>
          <w:rStyle w:val="apple-style-span"/>
          <w:color w:val="000000"/>
        </w:rPr>
        <w:t xml:space="preserve"> triggering </w:t>
      </w:r>
      <w:r w:rsidR="008D6AC5" w:rsidRPr="004521B3">
        <w:rPr>
          <w:rStyle w:val="apple-style-span"/>
          <w:color w:val="000000"/>
        </w:rPr>
        <w:t>consolidation actions.</w:t>
      </w:r>
    </w:p>
    <w:p w:rsidR="0097475E" w:rsidRPr="0097475E" w:rsidRDefault="0097475E" w:rsidP="009C4D73">
      <w:pPr>
        <w:pStyle w:val="ListParagraph"/>
        <w:numPr>
          <w:ilvl w:val="2"/>
          <w:numId w:val="3"/>
        </w:numPr>
        <w:ind w:left="720" w:hanging="720"/>
        <w:rPr>
          <w:rStyle w:val="apple-style-span"/>
          <w:b/>
          <w:color w:val="FF0000"/>
        </w:rPr>
      </w:pPr>
      <w:r w:rsidRPr="0097475E">
        <w:rPr>
          <w:rStyle w:val="apple-style-span"/>
          <w:b/>
          <w:color w:val="FF0000"/>
        </w:rPr>
        <w:t>!!!! THESIS OVERVIEW?</w:t>
      </w:r>
    </w:p>
    <w:p w:rsidR="00C90451" w:rsidRDefault="00C90451" w:rsidP="00815180">
      <w:pPr>
        <w:pStyle w:val="Heading2"/>
      </w:pPr>
      <w:bookmarkStart w:id="4" w:name="_Toc263324621"/>
      <w:r>
        <w:t>Background</w:t>
      </w:r>
      <w:bookmarkEnd w:id="4"/>
      <w:r>
        <w:t xml:space="preserve">    </w:t>
      </w:r>
    </w:p>
    <w:p w:rsidR="00E12C25" w:rsidRDefault="00367629" w:rsidP="00E821A4">
      <w:pPr>
        <w:spacing w:before="200"/>
      </w:pPr>
      <w:r>
        <w:t>This chapter provides an overview of the background theory</w:t>
      </w:r>
      <w:r w:rsidR="00D24EA7">
        <w:t xml:space="preserve"> and results</w:t>
      </w:r>
      <w:r>
        <w:t xml:space="preserve"> in the area of</w:t>
      </w:r>
      <w:r w:rsidR="003B4DE3">
        <w:t xml:space="preserve"> Artificial Intelligence, Self</w:t>
      </w:r>
      <w:r>
        <w:t>-</w:t>
      </w:r>
      <w:r w:rsidR="003B4DE3">
        <w:t>Adapting</w:t>
      </w:r>
      <w:r>
        <w:t xml:space="preserve"> </w:t>
      </w:r>
      <w:r w:rsidR="00CB5B31">
        <w:t>S</w:t>
      </w:r>
      <w:r>
        <w:t>ystems and Green Computing specific to the requirements of this project.</w:t>
      </w:r>
    </w:p>
    <w:p w:rsidR="003D75B6" w:rsidRDefault="003D75B6" w:rsidP="009C4D73">
      <w:pPr>
        <w:ind w:firstLine="720"/>
      </w:pPr>
      <w:r>
        <w:t>The following topics are discussed:</w:t>
      </w:r>
    </w:p>
    <w:p w:rsidR="000E1D05" w:rsidRPr="005C225E" w:rsidRDefault="000E1D05" w:rsidP="003B4DE3">
      <w:pPr>
        <w:pStyle w:val="ListParagraph"/>
        <w:numPr>
          <w:ilvl w:val="0"/>
          <w:numId w:val="5"/>
        </w:numPr>
        <w:ind w:left="0" w:firstLine="0"/>
        <w:rPr>
          <w:b/>
        </w:rPr>
      </w:pPr>
      <w:r w:rsidRPr="005C225E">
        <w:rPr>
          <w:b/>
          <w:color w:val="FF0000"/>
        </w:rPr>
        <w:t xml:space="preserve">Self-* systems – de </w:t>
      </w:r>
      <w:proofErr w:type="spellStart"/>
      <w:r w:rsidRPr="005C225E">
        <w:rPr>
          <w:b/>
          <w:color w:val="FF0000"/>
        </w:rPr>
        <w:t>completat</w:t>
      </w:r>
      <w:proofErr w:type="spellEnd"/>
    </w:p>
    <w:p w:rsidR="00E87A5F" w:rsidRDefault="002A619D" w:rsidP="003B4DE3">
      <w:pPr>
        <w:pStyle w:val="ListParagraph"/>
        <w:numPr>
          <w:ilvl w:val="0"/>
          <w:numId w:val="5"/>
        </w:numPr>
        <w:ind w:left="0" w:firstLine="0"/>
      </w:pPr>
      <w:r>
        <w:t>An introduction to Intelligent Agents and Pervasive Computing</w:t>
      </w:r>
    </w:p>
    <w:p w:rsidR="00867579" w:rsidRDefault="002A619D" w:rsidP="00820624">
      <w:pPr>
        <w:pStyle w:val="ListParagraph"/>
        <w:numPr>
          <w:ilvl w:val="0"/>
          <w:numId w:val="5"/>
        </w:numPr>
        <w:ind w:left="0" w:firstLine="0"/>
      </w:pPr>
      <w:r>
        <w:t>An overview of Artificial Intelligence Learning, Knowledge Representation and Reasoning</w:t>
      </w:r>
    </w:p>
    <w:p w:rsidR="006451A5" w:rsidRDefault="006451A5" w:rsidP="006451A5">
      <w:pPr>
        <w:pStyle w:val="ListParagraph"/>
        <w:numPr>
          <w:ilvl w:val="0"/>
          <w:numId w:val="5"/>
        </w:numPr>
        <w:ind w:left="0" w:firstLine="0"/>
      </w:pPr>
      <w:r>
        <w:t>An introduction to Green Computing, Virtualization and Server Consolidation</w:t>
      </w:r>
    </w:p>
    <w:p w:rsidR="00AB0BBC" w:rsidRDefault="00AB0BBC" w:rsidP="00AB0BBC">
      <w:pPr>
        <w:pStyle w:val="ListParagraph"/>
        <w:numPr>
          <w:ilvl w:val="0"/>
          <w:numId w:val="5"/>
        </w:numPr>
        <w:ind w:left="0" w:firstLine="0"/>
      </w:pPr>
      <w:r>
        <w:t>An overview of existing negoti</w:t>
      </w:r>
      <w:r w:rsidR="00D54D8A">
        <w:t>ation and bargaining solutions</w:t>
      </w:r>
    </w:p>
    <w:p w:rsidR="00B16D67" w:rsidRDefault="00551400" w:rsidP="00596E85">
      <w:pPr>
        <w:pStyle w:val="ListParagraph"/>
        <w:numPr>
          <w:ilvl w:val="0"/>
          <w:numId w:val="5"/>
        </w:numPr>
        <w:ind w:left="0" w:firstLine="0"/>
      </w:pPr>
      <w:r>
        <w:t>An overview of existing self-adapting systems</w:t>
      </w:r>
      <w:r w:rsidR="003B0774">
        <w:t xml:space="preserve"> </w:t>
      </w:r>
    </w:p>
    <w:p w:rsidR="00437FA0" w:rsidRDefault="00437FA0" w:rsidP="009C4D73">
      <w:pPr>
        <w:pStyle w:val="ListParagraph"/>
        <w:ind w:left="0" w:firstLine="720"/>
      </w:pPr>
    </w:p>
    <w:p w:rsidR="00437FA0" w:rsidRDefault="00437FA0" w:rsidP="00815180">
      <w:pPr>
        <w:pStyle w:val="Heading2"/>
      </w:pPr>
      <w:bookmarkStart w:id="5" w:name="_Toc263324622"/>
      <w:r>
        <w:t>Intelligent Agents and Pervasive Computing</w:t>
      </w:r>
      <w:bookmarkEnd w:id="5"/>
    </w:p>
    <w:p w:rsidR="003D4A1A" w:rsidRDefault="005C65E1" w:rsidP="00E821A4">
      <w:pPr>
        <w:spacing w:before="200"/>
      </w:pPr>
      <w:r w:rsidRPr="0006745D">
        <w:t xml:space="preserve">Pervasive computing, also named as </w:t>
      </w:r>
      <w:r w:rsidRPr="0006745D">
        <w:rPr>
          <w:b/>
        </w:rPr>
        <w:t>everywhere computing</w:t>
      </w:r>
      <w:r w:rsidR="0006745D" w:rsidRPr="0006745D">
        <w:rPr>
          <w:b/>
        </w:rPr>
        <w:t xml:space="preserve"> </w:t>
      </w:r>
      <w:r w:rsidR="0006745D" w:rsidRPr="0006745D">
        <w:t>or</w:t>
      </w:r>
      <w:r w:rsidR="0006745D" w:rsidRPr="0006745D">
        <w:rPr>
          <w:b/>
        </w:rPr>
        <w:t xml:space="preserve"> </w:t>
      </w:r>
      <w:r w:rsidR="0006745D" w:rsidRPr="003B4DE3">
        <w:rPr>
          <w:rStyle w:val="apple-style-span"/>
          <w:rFonts w:cs="Arial"/>
          <w:b/>
          <w:color w:val="000000"/>
        </w:rPr>
        <w:t xml:space="preserve">ubiquitous </w:t>
      </w:r>
      <w:r w:rsidR="000D5AC8" w:rsidRPr="003B4DE3">
        <w:rPr>
          <w:rStyle w:val="apple-style-span"/>
          <w:rFonts w:cs="Arial"/>
          <w:b/>
          <w:color w:val="000000"/>
        </w:rPr>
        <w:t>computing</w:t>
      </w:r>
      <w:r w:rsidR="000D5AC8" w:rsidRPr="003B4DE3">
        <w:rPr>
          <w:rStyle w:val="apple-style-span"/>
          <w:rFonts w:cs="Arial"/>
          <w:color w:val="000000"/>
        </w:rPr>
        <w:t xml:space="preserve"> </w:t>
      </w:r>
      <w:r w:rsidR="000D5AC8">
        <w:rPr>
          <w:rStyle w:val="apple-style-span"/>
          <w:rFonts w:cs="Arial"/>
          <w:color w:val="000000"/>
          <w:sz w:val="20"/>
          <w:szCs w:val="20"/>
        </w:rPr>
        <w:t>[</w:t>
      </w:r>
      <w:r w:rsidR="0006745D">
        <w:rPr>
          <w:rStyle w:val="apple-style-span"/>
          <w:rFonts w:cs="Arial"/>
          <w:color w:val="000000"/>
          <w:sz w:val="20"/>
          <w:szCs w:val="20"/>
        </w:rPr>
        <w:t>6]</w:t>
      </w:r>
      <w:r w:rsidRPr="0006745D">
        <w:t xml:space="preserve"> is a </w:t>
      </w:r>
      <w:r w:rsidR="0006745D">
        <w:t xml:space="preserve">computing </w:t>
      </w:r>
      <w:r w:rsidRPr="0006745D">
        <w:t xml:space="preserve">paradigm in which information processing has been integrated in everyday </w:t>
      </w:r>
      <w:r w:rsidR="0006745D">
        <w:t>life by means of small networked processing devices</w:t>
      </w:r>
      <w:r w:rsidR="000D5AC8">
        <w:t xml:space="preserve">. </w:t>
      </w:r>
      <w:r w:rsidR="003D4A1A">
        <w:t xml:space="preserve">These devices link communications and computing infrastructure to everyday life settings and commonplace </w:t>
      </w:r>
      <w:r w:rsidR="00D24EA7">
        <w:t>tasks [</w:t>
      </w:r>
      <w:r w:rsidR="003D4A1A">
        <w:t>7].</w:t>
      </w:r>
    </w:p>
    <w:p w:rsidR="000E2E5F" w:rsidRDefault="007D67CD" w:rsidP="005E19CE">
      <w:r>
        <w:t xml:space="preserve">Agents are defined as anything perceives its environment through sensors and performs actions on that environment through </w:t>
      </w:r>
      <w:r w:rsidR="00A91A4F">
        <w:t>actuators [</w:t>
      </w:r>
      <w:r w:rsidR="00D576F3">
        <w:t>7].</w:t>
      </w:r>
    </w:p>
    <w:p w:rsidR="00A91A4F" w:rsidRDefault="000E2E5F" w:rsidP="009209AD">
      <w:pPr>
        <w:pStyle w:val="Heading3"/>
        <w:numPr>
          <w:ilvl w:val="2"/>
          <w:numId w:val="18"/>
        </w:numPr>
        <w:ind w:left="0" w:firstLine="0"/>
      </w:pPr>
      <w:bookmarkStart w:id="6" w:name="_Toc263324623"/>
      <w:r>
        <w:t>Agent</w:t>
      </w:r>
      <w:r w:rsidR="008E149D">
        <w:t xml:space="preserve"> Environment</w:t>
      </w:r>
      <w:bookmarkEnd w:id="6"/>
    </w:p>
    <w:p w:rsidR="008E149D" w:rsidRDefault="008E149D" w:rsidP="00E821A4">
      <w:pPr>
        <w:spacing w:before="200"/>
      </w:pPr>
      <w:r>
        <w:t>By their nature, the environme</w:t>
      </w:r>
      <w:r w:rsidR="003D4A1A">
        <w:t>nts are roughly classified by [8</w:t>
      </w:r>
      <w:r>
        <w:t>] in:</w:t>
      </w:r>
    </w:p>
    <w:p w:rsidR="008E149D" w:rsidRDefault="008E149D" w:rsidP="00944C38">
      <w:pPr>
        <w:ind w:left="720" w:hanging="720"/>
      </w:pPr>
      <w:r w:rsidRPr="00944C38">
        <w:rPr>
          <w:b/>
        </w:rPr>
        <w:lastRenderedPageBreak/>
        <w:t xml:space="preserve">Fully observable and partially observable </w:t>
      </w:r>
      <w:r w:rsidR="00295D3A" w:rsidRPr="00944C38">
        <w:rPr>
          <w:b/>
        </w:rPr>
        <w:t>environments</w:t>
      </w:r>
      <w:r w:rsidR="00944C38">
        <w:rPr>
          <w:b/>
        </w:rPr>
        <w:t>:</w:t>
      </w:r>
      <w:r>
        <w:t xml:space="preserve"> </w:t>
      </w:r>
      <w:r w:rsidR="001D14BC">
        <w:t>A</w:t>
      </w:r>
      <w:r>
        <w:t>s the name suggests, in fully observable environments the agent has all the needed information, while in partially observable not everything about the context is known.</w:t>
      </w:r>
    </w:p>
    <w:p w:rsidR="009E7A85" w:rsidRDefault="00295D3A" w:rsidP="00944C38">
      <w:pPr>
        <w:ind w:left="720" w:hanging="720"/>
      </w:pPr>
      <w:r w:rsidRPr="00944C38">
        <w:rPr>
          <w:b/>
        </w:rPr>
        <w:t xml:space="preserve">Deterministic and </w:t>
      </w:r>
      <w:r w:rsidR="009E7A85" w:rsidRPr="00944C38">
        <w:rPr>
          <w:b/>
        </w:rPr>
        <w:t>Stochastic environments</w:t>
      </w:r>
      <w:r w:rsidR="009E7A85" w:rsidRPr="009E7A85">
        <w:t>:</w:t>
      </w:r>
      <w:r w:rsidR="001D14BC">
        <w:t xml:space="preserve"> I</w:t>
      </w:r>
      <w:r w:rsidR="009E7A85">
        <w:t>n a deterministic environment the next state is determined entirely based on the current state and the action executed by the agent.</w:t>
      </w:r>
    </w:p>
    <w:p w:rsidR="008E149D" w:rsidRPr="00777E07" w:rsidRDefault="001A0F61" w:rsidP="00944C38">
      <w:pPr>
        <w:ind w:left="720" w:hanging="720"/>
        <w:rPr>
          <w:b/>
        </w:rPr>
      </w:pPr>
      <w:r w:rsidRPr="00944C38">
        <w:rPr>
          <w:b/>
        </w:rPr>
        <w:t>Episodic and Sequential environments</w:t>
      </w:r>
      <w:r>
        <w:t xml:space="preserve">: </w:t>
      </w:r>
      <w:r w:rsidR="0083240C">
        <w:t>in an episodic environment there are independent episodes, while in sequential ones the next world state is always influenced by the previous one.</w:t>
      </w:r>
    </w:p>
    <w:p w:rsidR="00675BBC" w:rsidRPr="00777E07" w:rsidRDefault="000E2202" w:rsidP="00944C38">
      <w:pPr>
        <w:ind w:left="720" w:hanging="720"/>
        <w:rPr>
          <w:b/>
        </w:rPr>
      </w:pPr>
      <w:r w:rsidRPr="00944C38">
        <w:rPr>
          <w:b/>
        </w:rPr>
        <w:t>Static and</w:t>
      </w:r>
      <w:r w:rsidR="002843CA" w:rsidRPr="00944C38">
        <w:rPr>
          <w:b/>
        </w:rPr>
        <w:t xml:space="preserve"> Dynamic environments</w:t>
      </w:r>
      <w:r w:rsidR="002843CA">
        <w:t xml:space="preserve">: </w:t>
      </w:r>
      <w:r w:rsidR="00F87C05">
        <w:t xml:space="preserve"> </w:t>
      </w:r>
      <w:r w:rsidR="001D14BC">
        <w:t>I</w:t>
      </w:r>
      <w:r w:rsidR="00F87C05">
        <w:t>n a static environment the world does not change while the agent</w:t>
      </w:r>
      <w:r w:rsidR="00675BBC">
        <w:t xml:space="preserve"> thinks what to do.</w:t>
      </w:r>
    </w:p>
    <w:p w:rsidR="0083240C" w:rsidRPr="00777E07" w:rsidRDefault="00F87C05" w:rsidP="00944C38">
      <w:pPr>
        <w:ind w:left="720" w:hanging="720"/>
        <w:rPr>
          <w:b/>
        </w:rPr>
      </w:pPr>
      <w:r w:rsidRPr="00600F52">
        <w:rPr>
          <w:b/>
        </w:rPr>
        <w:t xml:space="preserve"> </w:t>
      </w:r>
      <w:r w:rsidR="000E2202" w:rsidRPr="00600F52">
        <w:rPr>
          <w:b/>
        </w:rPr>
        <w:t>Discrete and Continuous environments</w:t>
      </w:r>
      <w:r w:rsidR="001D14BC">
        <w:t>: D</w:t>
      </w:r>
      <w:r w:rsidR="000E2202">
        <w:t>iscrete environments have a finite number of states.</w:t>
      </w:r>
    </w:p>
    <w:p w:rsidR="004D3522" w:rsidRPr="00777E07" w:rsidRDefault="004D3522" w:rsidP="00944C38">
      <w:pPr>
        <w:ind w:left="720" w:hanging="720"/>
        <w:rPr>
          <w:b/>
        </w:rPr>
      </w:pPr>
      <w:r w:rsidRPr="00944C38">
        <w:rPr>
          <w:b/>
        </w:rPr>
        <w:t>Single-Agent and Multiple-Agent environments</w:t>
      </w:r>
      <w:r>
        <w:t xml:space="preserve">: </w:t>
      </w:r>
      <w:r w:rsidR="001D14BC">
        <w:t>I</w:t>
      </w:r>
      <w:r>
        <w:t>n multiple-agent environments agents compete for a set of resources.</w:t>
      </w:r>
    </w:p>
    <w:p w:rsidR="00091E5F" w:rsidRDefault="00091E5F" w:rsidP="009209AD">
      <w:pPr>
        <w:pStyle w:val="Heading3"/>
        <w:numPr>
          <w:ilvl w:val="2"/>
          <w:numId w:val="18"/>
        </w:numPr>
        <w:ind w:left="0" w:firstLine="0"/>
      </w:pPr>
      <w:bookmarkStart w:id="7" w:name="_Toc263324624"/>
      <w:r>
        <w:t>Agent Types</w:t>
      </w:r>
      <w:bookmarkEnd w:id="7"/>
    </w:p>
    <w:p w:rsidR="00C17A04" w:rsidRDefault="00506A39" w:rsidP="00E821A4">
      <w:pPr>
        <w:spacing w:before="200"/>
      </w:pPr>
      <w:r w:rsidRPr="00506A39">
        <w:t xml:space="preserve">Based on the </w:t>
      </w:r>
      <w:r>
        <w:t xml:space="preserve">complexity of the agent’s reasoning process the agents are classified in </w:t>
      </w:r>
      <w:r w:rsidR="00C17A04">
        <w:t>5 categories</w:t>
      </w:r>
      <w:r w:rsidR="003D4A1A">
        <w:t xml:space="preserve"> [8</w:t>
      </w:r>
      <w:r w:rsidR="004D7D4D">
        <w:t>]</w:t>
      </w:r>
      <w:r w:rsidR="00C17A04">
        <w:t>:</w:t>
      </w:r>
    </w:p>
    <w:p w:rsidR="001D14BC" w:rsidRDefault="004D7D4D" w:rsidP="004D7D4D">
      <w:pPr>
        <w:ind w:left="720" w:hanging="720"/>
      </w:pPr>
      <w:r>
        <w:rPr>
          <w:b/>
        </w:rPr>
        <w:t xml:space="preserve">Simple reflex agents: </w:t>
      </w:r>
      <w:r w:rsidR="001D14BC">
        <w:t>A</w:t>
      </w:r>
      <w:r>
        <w:t>ct only based on the current input data, ignoring the context history.</w:t>
      </w:r>
      <w:r w:rsidR="00AA41E2">
        <w:t xml:space="preserve"> The agent’s actions are determined by simple </w:t>
      </w:r>
      <m:oMath>
        <m:r>
          <w:rPr>
            <w:rFonts w:ascii="Cambria Math" w:hAnsi="Cambria Math"/>
          </w:rPr>
          <m:t xml:space="preserve">if </m:t>
        </m:r>
        <m:d>
          <m:dPr>
            <m:ctrlPr>
              <w:rPr>
                <w:rFonts w:ascii="Cambria Math" w:hAnsi="Cambria Math"/>
                <w:i/>
              </w:rPr>
            </m:ctrlPr>
          </m:dPr>
          <m:e>
            <m:r>
              <w:rPr>
                <w:rFonts w:ascii="Cambria Math" w:hAnsi="Cambria Math"/>
              </w:rPr>
              <m:t>condition</m:t>
            </m:r>
          </m:e>
        </m:d>
        <m:r>
          <w:rPr>
            <w:rFonts w:ascii="Cambria Math" w:hAnsi="Cambria Math"/>
          </w:rPr>
          <m:t>then execute(action)</m:t>
        </m:r>
      </m:oMath>
      <w:r w:rsidR="00AA41E2">
        <w:t xml:space="preserve"> rules. Such an agent can succeed only i</w:t>
      </w:r>
      <w:r w:rsidR="000C60DD">
        <w:t>n fully observable environments.</w:t>
      </w:r>
    </w:p>
    <w:p w:rsidR="00091E5F" w:rsidRDefault="001D14BC" w:rsidP="004D7D4D">
      <w:pPr>
        <w:ind w:left="720" w:hanging="720"/>
      </w:pPr>
      <w:r>
        <w:rPr>
          <w:b/>
        </w:rPr>
        <w:t>Model-based agents:</w:t>
      </w:r>
      <w:r w:rsidR="002476AC">
        <w:t xml:space="preserve"> This type of agents maintains an internal model of the world in order to be able to reason over partially observable environments. The model holds previously observed information that now is not observable anymore and reacts just as the simple reflex agent to input data.</w:t>
      </w:r>
    </w:p>
    <w:p w:rsidR="00DF4C32" w:rsidRDefault="00A376C8" w:rsidP="004D7D4D">
      <w:pPr>
        <w:ind w:left="720" w:hanging="720"/>
      </w:pPr>
      <w:r>
        <w:rPr>
          <w:b/>
        </w:rPr>
        <w:t xml:space="preserve">Goal-based agents: </w:t>
      </w:r>
      <w:r w:rsidR="001F3D96">
        <w:t xml:space="preserve">Because in complex situations just reacting will not lead to the desired outcome this type of agent has appeared. </w:t>
      </w:r>
      <w:r w:rsidR="00287602">
        <w:t>These agents</w:t>
      </w:r>
      <w:r w:rsidR="00DF4C32">
        <w:t xml:space="preserve"> know some </w:t>
      </w:r>
      <w:r w:rsidR="00DF4C32">
        <w:rPr>
          <w:b/>
        </w:rPr>
        <w:t>goal states</w:t>
      </w:r>
      <w:r w:rsidR="00DF4C32">
        <w:t xml:space="preserve"> and will try to reach those states.</w:t>
      </w:r>
    </w:p>
    <w:p w:rsidR="002476AC" w:rsidRDefault="00287602" w:rsidP="004D7D4D">
      <w:pPr>
        <w:ind w:left="720" w:hanging="720"/>
      </w:pPr>
      <w:r>
        <w:rPr>
          <w:b/>
        </w:rPr>
        <w:t>Utility–based agents:</w:t>
      </w:r>
      <w:r>
        <w:t xml:space="preserve"> Knowing about just the </w:t>
      </w:r>
      <w:r w:rsidR="003A7CFC">
        <w:t>goal does</w:t>
      </w:r>
      <w:r>
        <w:t xml:space="preserve"> not provide a measure of degree of how expensive is a set of </w:t>
      </w:r>
      <w:r w:rsidR="003A7CFC">
        <w:t>actions</w:t>
      </w:r>
      <w:r>
        <w:t xml:space="preserve"> the concept of utility </w:t>
      </w:r>
      <w:r w:rsidR="003A7CFC">
        <w:t>is</w:t>
      </w:r>
      <w:r>
        <w:t xml:space="preserve"> introduced. </w:t>
      </w:r>
      <w:r w:rsidR="00924271">
        <w:t xml:space="preserve">A </w:t>
      </w:r>
      <w:r w:rsidR="00924271">
        <w:rPr>
          <w:b/>
        </w:rPr>
        <w:t>utility function</w:t>
      </w:r>
      <w:r w:rsidR="00924271">
        <w:t xml:space="preserve"> is used to map each an environment state to a </w:t>
      </w:r>
      <w:r w:rsidR="009F6C7F">
        <w:t>desirability value, thus the agent being capable of comparing two courses of action and choose the one with the highest utility.</w:t>
      </w:r>
    </w:p>
    <w:p w:rsidR="00F001E1" w:rsidRDefault="00F001E1" w:rsidP="004D7D4D">
      <w:pPr>
        <w:ind w:left="720" w:hanging="720"/>
      </w:pPr>
      <w:r>
        <w:rPr>
          <w:b/>
        </w:rPr>
        <w:t>Learning agents:</w:t>
      </w:r>
      <w:r>
        <w:t xml:space="preserve"> Are the most complex and can operate in unknown environments. These agents learn about the surrounding world as they go and continuously adapt </w:t>
      </w:r>
      <w:r w:rsidR="00943018">
        <w:t>themselves</w:t>
      </w:r>
      <w:r>
        <w:t>.</w:t>
      </w:r>
    </w:p>
    <w:p w:rsidR="00943018" w:rsidRPr="00F001E1" w:rsidRDefault="00943018" w:rsidP="00943018"/>
    <w:p w:rsidR="001677C0" w:rsidRDefault="00526770" w:rsidP="00CE2237">
      <w:pPr>
        <w:pStyle w:val="Heading2"/>
        <w:ind w:left="0" w:firstLine="0"/>
      </w:pPr>
      <w:bookmarkStart w:id="8" w:name="_Toc263324625"/>
      <w:r w:rsidRPr="00E048D2">
        <w:lastRenderedPageBreak/>
        <w:t>Artificial Intelligence</w:t>
      </w:r>
      <w:r>
        <w:t xml:space="preserve"> Learning, Knowledge Representation and Reasoning</w:t>
      </w:r>
      <w:bookmarkEnd w:id="8"/>
    </w:p>
    <w:p w:rsidR="00E048D2" w:rsidRPr="00E048D2" w:rsidRDefault="00D46DFF" w:rsidP="00D46DFF">
      <w:pPr>
        <w:pStyle w:val="Heading3"/>
        <w:ind w:left="0" w:firstLine="0"/>
      </w:pPr>
      <w:bookmarkStart w:id="9" w:name="_Toc263324626"/>
      <w:r>
        <w:t>Knowledge Representation</w:t>
      </w:r>
      <w:bookmarkEnd w:id="9"/>
    </w:p>
    <w:p w:rsidR="001677C0" w:rsidRDefault="00AD3EEB" w:rsidP="00E821A4">
      <w:pPr>
        <w:spacing w:before="200"/>
      </w:pPr>
      <w:r>
        <w:t xml:space="preserve">Any </w:t>
      </w:r>
      <w:r w:rsidR="00757E70">
        <w:t xml:space="preserve">intelligent </w:t>
      </w:r>
      <w:r>
        <w:t>agent</w:t>
      </w:r>
      <w:r w:rsidR="00A91E7E">
        <w:t xml:space="preserve">, </w:t>
      </w:r>
      <w:r w:rsidR="006C5AD4">
        <w:t>even</w:t>
      </w:r>
      <w:r w:rsidR="00A91E7E">
        <w:t xml:space="preserve"> reflex agents use knowledge about the environment in their reasoning process. </w:t>
      </w:r>
      <w:r w:rsidR="00BA28A2">
        <w:t>The process of knowledge engineering is a daunting one due to the complexity of the surrounding world.</w:t>
      </w:r>
    </w:p>
    <w:p w:rsidR="00752758" w:rsidRPr="002027A3" w:rsidRDefault="00E306B1" w:rsidP="002027A3">
      <w:pPr>
        <w:ind w:left="720" w:hanging="720"/>
      </w:pPr>
      <w:r>
        <w:rPr>
          <w:b/>
        </w:rPr>
        <w:t>Ontologies</w:t>
      </w:r>
      <w:r>
        <w:t xml:space="preserve"> are </w:t>
      </w:r>
      <w:r w:rsidR="00BA7CB5">
        <w:t xml:space="preserve">the state of the art mechanism for knowledge representation. </w:t>
      </w:r>
      <w:proofErr w:type="gramStart"/>
      <w:r w:rsidR="00BA7CB5">
        <w:t>A</w:t>
      </w:r>
      <w:r w:rsidR="009D0BE7">
        <w:t>n</w:t>
      </w:r>
      <w:r w:rsidR="00BA7CB5">
        <w:t xml:space="preserve"> ontology</w:t>
      </w:r>
      <w:proofErr w:type="gramEnd"/>
      <w:r w:rsidR="00BA7CB5">
        <w:t xml:space="preserve"> can be defined as a set of concepts from a particular domain together with the relationships between those concepts.</w:t>
      </w:r>
      <w:r w:rsidR="009D0BE7">
        <w:t xml:space="preserve"> These concepts are grouped in categ</w:t>
      </w:r>
      <w:r w:rsidR="004C4953">
        <w:t>ories by the use of inheritance, thus providing a flexible and extensible means of representing the surrounding world.</w:t>
      </w:r>
    </w:p>
    <w:p w:rsidR="00990E01" w:rsidRDefault="00752758" w:rsidP="002027A3">
      <w:pPr>
        <w:pStyle w:val="Heading3"/>
        <w:numPr>
          <w:ilvl w:val="2"/>
          <w:numId w:val="29"/>
        </w:numPr>
      </w:pPr>
      <w:bookmarkStart w:id="10" w:name="_Toc263324627"/>
      <w:r>
        <w:t>Learning</w:t>
      </w:r>
      <w:bookmarkEnd w:id="10"/>
    </w:p>
    <w:p w:rsidR="00752758" w:rsidRDefault="001D7D4F" w:rsidP="00E821A4">
      <w:pPr>
        <w:spacing w:before="200"/>
      </w:pPr>
      <w:r>
        <w:t>The main idea behind learning is to use the gathered world data for improving</w:t>
      </w:r>
      <w:r w:rsidR="00FD7505">
        <w:t xml:space="preserve"> the decision process, allowing an intelligent agent to improve its behavior trough study of its own experience.</w:t>
      </w:r>
      <w:r w:rsidR="00A209C9">
        <w:t xml:space="preserve"> The goal of machine learning is for the intelligent system to be able to recognize complex patterns and make intelligent decisions based on them. </w:t>
      </w:r>
      <w:r w:rsidR="00AF3034">
        <w:t>For achieving this goal, machine learning has to borrow methods and concepts from other fields such as statistics, probability theory, data mining</w:t>
      </w:r>
      <w:r w:rsidR="00F24C28">
        <w:t>, pattern recognition</w:t>
      </w:r>
      <w:r w:rsidR="00AF3034">
        <w:t xml:space="preserve"> and others.</w:t>
      </w:r>
    </w:p>
    <w:p w:rsidR="00CA3771" w:rsidRDefault="00CA3771" w:rsidP="002027A3">
      <w:pPr>
        <w:pStyle w:val="Heading3"/>
      </w:pPr>
      <w:bookmarkStart w:id="11" w:name="_Toc263324628"/>
      <w:r>
        <w:t>Reasoning</w:t>
      </w:r>
      <w:bookmarkEnd w:id="11"/>
    </w:p>
    <w:p w:rsidR="00CA3771" w:rsidRPr="00CA3771" w:rsidRDefault="005A05D2" w:rsidP="00E821A4">
      <w:pPr>
        <w:spacing w:before="200"/>
      </w:pPr>
      <w:r>
        <w:t>Reasoning in computer science can be regarded as the process of finding in the input</w:t>
      </w:r>
      <w:r w:rsidR="0084096B">
        <w:t xml:space="preserve"> data support for some other concept.</w:t>
      </w:r>
      <w:r w:rsidR="00BD01F5">
        <w:t xml:space="preserve"> The most developed research area in this direction is in automated theorem </w:t>
      </w:r>
      <w:r w:rsidR="007553B2">
        <w:t>proving algorithms</w:t>
      </w:r>
      <w:r w:rsidR="00BD01F5">
        <w:t>, which are used in finding support for t</w:t>
      </w:r>
      <w:r w:rsidR="007553B2">
        <w:t xml:space="preserve">heorems based on the input data. Other research </w:t>
      </w:r>
      <w:r w:rsidR="0029243B">
        <w:t>area as reasoning under uncertainty is</w:t>
      </w:r>
      <w:r w:rsidR="007553B2">
        <w:t xml:space="preserve"> of major importance </w:t>
      </w:r>
      <w:r w:rsidR="0029243B">
        <w:t xml:space="preserve">in designing intelligent agent systems </w:t>
      </w:r>
      <w:r w:rsidR="007553B2">
        <w:t xml:space="preserve">because </w:t>
      </w:r>
      <w:r w:rsidR="0029243B">
        <w:t>the real world is not discrete and conclusions need to be drawn without knowing every outcome of every action.</w:t>
      </w:r>
      <w:r w:rsidR="007553B2">
        <w:t xml:space="preserve"> </w:t>
      </w:r>
    </w:p>
    <w:p w:rsidR="00862BC8" w:rsidRDefault="00862BC8" w:rsidP="002027A3">
      <w:pPr>
        <w:pStyle w:val="Heading2"/>
        <w:numPr>
          <w:ilvl w:val="1"/>
          <w:numId w:val="29"/>
        </w:numPr>
        <w:ind w:left="0" w:firstLine="0"/>
      </w:pPr>
      <w:bookmarkStart w:id="12" w:name="_Toc263324629"/>
      <w:r>
        <w:t>An introduction to Green Computing, Virtualization and Server Consolidation</w:t>
      </w:r>
      <w:bookmarkEnd w:id="12"/>
    </w:p>
    <w:p w:rsidR="0036304F" w:rsidRDefault="0036304F" w:rsidP="00E821A4">
      <w:pPr>
        <w:spacing w:before="200"/>
      </w:pPr>
      <w:r>
        <w:t>Green Computing or Green IT is a computing paradigm that refers to environmental sustainable IT. All hardware and software components must use as little energy as possible and must have as small as possible impact on the enviro</w:t>
      </w:r>
      <w:r w:rsidR="00E56600">
        <w:t xml:space="preserve">nment. </w:t>
      </w:r>
      <w:r w:rsidR="006B0ACE">
        <w:t>Another reason why this trend is important is because implementing its concepts reduces the total cost of ownership by reducing the energy cost.</w:t>
      </w:r>
    </w:p>
    <w:p w:rsidR="00DB7078" w:rsidRDefault="007F64F1" w:rsidP="002027A3">
      <w:pPr>
        <w:pStyle w:val="Heading3"/>
        <w:numPr>
          <w:ilvl w:val="2"/>
          <w:numId w:val="29"/>
        </w:numPr>
        <w:ind w:left="0" w:firstLine="0"/>
      </w:pPr>
      <w:bookmarkStart w:id="13" w:name="_Toc263324630"/>
      <w:r>
        <w:t>Virtualization</w:t>
      </w:r>
      <w:r w:rsidR="00DB7078">
        <w:t xml:space="preserve"> and Server Consolidation</w:t>
      </w:r>
      <w:bookmarkEnd w:id="13"/>
    </w:p>
    <w:p w:rsidR="00032689" w:rsidRDefault="00032689" w:rsidP="00E821A4">
      <w:pPr>
        <w:spacing w:before="200"/>
      </w:pPr>
      <w:r>
        <w:t xml:space="preserve">A major problem in today’s datacenters </w:t>
      </w:r>
      <w:r w:rsidR="0072278E">
        <w:t>is under</w:t>
      </w:r>
      <w:r>
        <w:t xml:space="preserve"> usage of </w:t>
      </w:r>
      <w:r w:rsidR="0072278E">
        <w:t>resources [3</w:t>
      </w:r>
      <w:proofErr w:type="gramStart"/>
      <w:r w:rsidR="0072278E">
        <w:t>][</w:t>
      </w:r>
      <w:proofErr w:type="gramEnd"/>
      <w:r w:rsidR="0072278E">
        <w:t>4]</w:t>
      </w:r>
      <w:r>
        <w:t>.</w:t>
      </w:r>
      <w:r w:rsidR="005D4CB8">
        <w:t xml:space="preserve"> </w:t>
      </w:r>
      <w:r w:rsidR="00DB7078">
        <w:t>Due to the</w:t>
      </w:r>
      <w:r w:rsidR="005D4CB8">
        <w:t xml:space="preserve"> lack </w:t>
      </w:r>
      <w:r w:rsidR="00DB7078">
        <w:t>of dynamic</w:t>
      </w:r>
      <w:r w:rsidR="005D4CB8">
        <w:t xml:space="preserve"> datacenter management based on the current or incoming load each datacenter must have all servers online in the event that the traffic increases</w:t>
      </w:r>
      <w:r w:rsidR="00716271">
        <w:t xml:space="preserve"> </w:t>
      </w:r>
      <w:r w:rsidR="005D4CB8">
        <w:t>.</w:t>
      </w:r>
      <w:r w:rsidR="00716271">
        <w:t>Also, b</w:t>
      </w:r>
      <w:r w:rsidR="00F95BA4">
        <w:t xml:space="preserve">eing prepared for the largest traffic possible leads to </w:t>
      </w:r>
      <w:r w:rsidR="00F95BA4">
        <w:lastRenderedPageBreak/>
        <w:t xml:space="preserve">the need </w:t>
      </w:r>
      <w:r w:rsidR="00F95BA4" w:rsidRPr="00E34315">
        <w:t>of having a large number of servers</w:t>
      </w:r>
      <w:r w:rsidR="0026468D" w:rsidRPr="00E34315">
        <w:t xml:space="preserve">. These two facts combined generate a problem called </w:t>
      </w:r>
      <w:r w:rsidR="0026468D" w:rsidRPr="00E34315">
        <w:rPr>
          <w:b/>
        </w:rPr>
        <w:t>server sprawl</w:t>
      </w:r>
      <w:r w:rsidR="00B246C7" w:rsidRPr="00E34315">
        <w:t>,</w:t>
      </w:r>
      <w:r w:rsidR="00E34315" w:rsidRPr="00E34315">
        <w:t xml:space="preserve"> </w:t>
      </w:r>
      <w:r w:rsidR="00E34315" w:rsidRPr="00E34315">
        <w:rPr>
          <w:rStyle w:val="apple-style-span"/>
          <w:rFonts w:cs="Arial"/>
          <w:color w:val="000000"/>
        </w:rPr>
        <w:t>a situation in which multiple, under-utilized servers take up more space and consume more resources than can be justified by their</w:t>
      </w:r>
      <w:r w:rsidR="00E34315" w:rsidRPr="00E34315">
        <w:rPr>
          <w:rStyle w:val="apple-converted-space"/>
          <w:rFonts w:cs="Arial"/>
          <w:color w:val="000000"/>
        </w:rPr>
        <w:t> workload</w:t>
      </w:r>
      <w:r w:rsidR="0026468D" w:rsidRPr="00E34315">
        <w:t>.</w:t>
      </w:r>
    </w:p>
    <w:p w:rsidR="00650E99" w:rsidRDefault="00E34315" w:rsidP="00E25C89">
      <w:pPr>
        <w:ind w:left="720" w:hanging="720"/>
      </w:pPr>
      <w:r>
        <w:rPr>
          <w:b/>
        </w:rPr>
        <w:t>Server Consolidation</w:t>
      </w:r>
      <w:r>
        <w:t xml:space="preserve"> </w:t>
      </w:r>
      <w:r w:rsidR="00E25C89">
        <w:t>has as goal solving this problem by finding means of reducing the number of idle servers.</w:t>
      </w:r>
      <w:r w:rsidR="00376CB0">
        <w:t xml:space="preserve"> There are several methods for server consolidation, some based on more powerful servers, some on virtualization.</w:t>
      </w:r>
    </w:p>
    <w:p w:rsidR="009D692A" w:rsidRDefault="003057D1" w:rsidP="00A550E3">
      <w:pPr>
        <w:ind w:left="720" w:hanging="720"/>
      </w:pPr>
      <w:r>
        <w:rPr>
          <w:noProof/>
        </w:rPr>
        <w:pict>
          <v:shapetype id="_x0000_t202" coordsize="21600,21600" o:spt="202" path="m,l,21600r21600,l21600,xe">
            <v:stroke joinstyle="miter"/>
            <v:path gradientshapeok="t" o:connecttype="rect"/>
          </v:shapetype>
          <v:shape id="_x0000_s1026" type="#_x0000_t202" style="position:absolute;left:0;text-align:left;margin-left:250.75pt;margin-top:207.15pt;width:204.3pt;height:.05pt;z-index:251660288" stroked="f">
            <v:textbox style="mso-next-textbox:#_x0000_s1026;mso-fit-shape-to-text:t" inset="0,0,0,0">
              <w:txbxContent>
                <w:p w:rsidR="00A550E3" w:rsidRPr="006E22C3" w:rsidRDefault="00A550E3" w:rsidP="00A550E3">
                  <w:pPr>
                    <w:pStyle w:val="Caption"/>
                    <w:rPr>
                      <w:noProof/>
                      <w:color w:val="auto"/>
                    </w:rPr>
                  </w:pPr>
                  <w:r w:rsidRPr="006E22C3">
                    <w:rPr>
                      <w:color w:val="auto"/>
                    </w:rPr>
                    <w:t xml:space="preserve">Figure </w:t>
                  </w:r>
                  <w:r w:rsidR="003057D1" w:rsidRPr="006E22C3">
                    <w:rPr>
                      <w:color w:val="auto"/>
                    </w:rPr>
                    <w:fldChar w:fldCharType="begin"/>
                  </w:r>
                  <w:r w:rsidR="00D01AE3" w:rsidRPr="006E22C3">
                    <w:rPr>
                      <w:color w:val="auto"/>
                    </w:rPr>
                    <w:instrText xml:space="preserve"> SEQ Figure \* ARABIC </w:instrText>
                  </w:r>
                  <w:r w:rsidR="003057D1" w:rsidRPr="006E22C3">
                    <w:rPr>
                      <w:color w:val="auto"/>
                    </w:rPr>
                    <w:fldChar w:fldCharType="separate"/>
                  </w:r>
                  <w:r w:rsidR="00BF629A">
                    <w:rPr>
                      <w:noProof/>
                      <w:color w:val="auto"/>
                    </w:rPr>
                    <w:t>1</w:t>
                  </w:r>
                  <w:r w:rsidR="003057D1" w:rsidRPr="006E22C3">
                    <w:rPr>
                      <w:color w:val="auto"/>
                    </w:rPr>
                    <w:fldChar w:fldCharType="end"/>
                  </w:r>
                  <w:r w:rsidRPr="006E22C3">
                    <w:rPr>
                      <w:color w:val="auto"/>
                    </w:rPr>
                    <w:t>: Server Consolidation trough Virtualization</w:t>
                  </w:r>
                </w:p>
              </w:txbxContent>
            </v:textbox>
            <w10:wrap type="square"/>
          </v:shape>
        </w:pict>
      </w:r>
      <w:r w:rsidR="00A550E3">
        <w:rPr>
          <w:b/>
          <w:noProof/>
        </w:rPr>
        <w:drawing>
          <wp:anchor distT="0" distB="0" distL="114300" distR="114300" simplePos="0" relativeHeight="251658240" behindDoc="1" locked="0" layoutInCell="1" allowOverlap="1">
            <wp:simplePos x="0" y="0"/>
            <wp:positionH relativeFrom="column">
              <wp:posOffset>3184944</wp:posOffset>
            </wp:positionH>
            <wp:positionV relativeFrom="paragraph">
              <wp:posOffset>115666</wp:posOffset>
            </wp:positionV>
            <wp:extent cx="2594754" cy="2458528"/>
            <wp:effectExtent l="19050" t="0" r="0" b="0"/>
            <wp:wrapSquare wrapText="bothSides"/>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942293" cy="3112532"/>
                      <a:chOff x="6362700" y="1371600"/>
                      <a:chExt cx="2942293" cy="3112532"/>
                    </a:xfrm>
                  </a:grpSpPr>
                  <a:pic>
                    <a:nvPicPr>
                      <a:cNvPr id="4" name="Content Placeholder 4" descr="vmware_virtualization.jpg"/>
                      <a:cNvPicPr>
                        <a:picLocks noChangeAspect="1"/>
                      </a:cNvPicPr>
                    </a:nvPicPr>
                    <a:blipFill>
                      <a:blip r:embed="rId6" cstate="print"/>
                      <a:stretch>
                        <a:fillRect/>
                      </a:stretch>
                    </a:blipFill>
                    <a:spPr>
                      <a:xfrm>
                        <a:off x="6362700" y="1371600"/>
                        <a:ext cx="2781300" cy="2809113"/>
                      </a:xfrm>
                      <a:prstGeom prst="rect">
                        <a:avLst/>
                      </a:prstGeom>
                    </a:spPr>
                  </a:pic>
                  <a:sp>
                    <a:nvSpPr>
                      <a:cNvPr id="5" name="Rectangle 4"/>
                      <a:cNvSpPr/>
                    </a:nvSpPr>
                    <a:spPr>
                      <a:xfrm>
                        <a:off x="6400800" y="4114800"/>
                        <a:ext cx="2904193" cy="369332"/>
                      </a:xfrm>
                      <a:prstGeom prst="rect">
                        <a:avLst/>
                      </a:prstGeom>
                    </a:spPr>
                    <a:txSp>
                      <a:txBody>
                        <a:bodyPr wrap="non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www.irontechsolutions.com</a:t>
                          </a:r>
                          <a:endParaRPr lang="en-US" dirty="0"/>
                        </a:p>
                      </a:txBody>
                      <a:useSpRect/>
                    </a:txSp>
                  </a:sp>
                </lc:lockedCanvas>
              </a:graphicData>
            </a:graphic>
          </wp:anchor>
        </w:drawing>
      </w:r>
      <w:r w:rsidR="00C25D66">
        <w:rPr>
          <w:b/>
        </w:rPr>
        <w:t xml:space="preserve">Virtualization </w:t>
      </w:r>
      <w:r w:rsidR="00C25D66" w:rsidRPr="00C25D66">
        <w:t>is a technique for running several operating systems</w:t>
      </w:r>
      <w:r w:rsidR="007567FF">
        <w:t xml:space="preserve"> on a single system. </w:t>
      </w:r>
      <w:r w:rsidR="00740ACA">
        <w:t>By employing virtualization many servers can be transferred to dedicated virtual machines and run on a more powerful system (Fig 1), thus increasing server consolidation.</w:t>
      </w:r>
      <w:r w:rsidR="00CD6A99">
        <w:t xml:space="preserve"> In virtualized environments, the virtual machines run on a “virtual machine OS” called a </w:t>
      </w:r>
      <w:r w:rsidR="00CD6A99">
        <w:rPr>
          <w:b/>
        </w:rPr>
        <w:t>hyperviso</w:t>
      </w:r>
      <w:r w:rsidR="00134BEC">
        <w:rPr>
          <w:b/>
        </w:rPr>
        <w:t>r</w:t>
      </w:r>
      <w:r w:rsidR="00134BEC">
        <w:t xml:space="preserve"> which manages the resource allocation and distribution among the virtual machines.</w:t>
      </w:r>
      <w:r w:rsidR="001F1D6E">
        <w:t xml:space="preserve"> A major advantage of this approach is that a virtual machine</w:t>
      </w:r>
      <w:r w:rsidR="00016D42">
        <w:t>’s resources can be modified depending on the load</w:t>
      </w:r>
      <w:r w:rsidR="001F1D6E">
        <w:t>.</w:t>
      </w:r>
      <w:r w:rsidR="00016D42">
        <w:t xml:space="preserve"> Also, with modern hypervisors, virtual machines can be migrated from one server to another without any visible downtime to </w:t>
      </w:r>
      <w:r w:rsidR="00346C66">
        <w:t>increase server utilization or in the event of a hardware failure.</w:t>
      </w:r>
    </w:p>
    <w:p w:rsidR="00596E85" w:rsidRDefault="003C3DD7" w:rsidP="00596E85">
      <w:pPr>
        <w:pStyle w:val="Heading3"/>
      </w:pPr>
      <w:r>
        <w:t xml:space="preserve">Datacenter Load </w:t>
      </w:r>
      <w:r w:rsidR="007B6F6B">
        <w:t>Distribution</w:t>
      </w:r>
    </w:p>
    <w:p w:rsidR="004E1F39" w:rsidRDefault="00465B05" w:rsidP="00283A0C">
      <w:pPr>
        <w:ind w:left="720" w:hanging="720"/>
      </w:pPr>
      <w:r w:rsidRPr="00465B05">
        <w:rPr>
          <w:b/>
        </w:rPr>
        <w:t>Load skewing</w:t>
      </w:r>
      <w:r w:rsidRPr="003C4953">
        <w:t xml:space="preserve"> </w:t>
      </w:r>
      <w:r w:rsidR="003C4953" w:rsidRPr="003C4953">
        <w:t xml:space="preserve">is a </w:t>
      </w:r>
      <w:r w:rsidR="007B6F6B">
        <w:t xml:space="preserve">datacenter load distribution </w:t>
      </w:r>
      <w:r w:rsidR="003C4953" w:rsidRPr="003C4953">
        <w:t>techn</w:t>
      </w:r>
      <w:r w:rsidR="006803A0">
        <w:t xml:space="preserve">ique which involves several tasks. </w:t>
      </w:r>
      <w:r w:rsidR="0010750A">
        <w:t>The entire</w:t>
      </w:r>
      <w:r w:rsidR="001D1278">
        <w:t xml:space="preserve"> datacenter load is fi</w:t>
      </w:r>
      <w:r w:rsidR="00E248FB">
        <w:t>tted onto as few servers as possible.</w:t>
      </w:r>
      <w:r w:rsidR="009C12B6">
        <w:t xml:space="preserve"> One or more servers are kept as </w:t>
      </w:r>
      <w:r w:rsidR="009C12B6">
        <w:rPr>
          <w:b/>
        </w:rPr>
        <w:t>tails</w:t>
      </w:r>
      <w:r w:rsidR="009C12B6">
        <w:t xml:space="preserve"> in order to accommodate future </w:t>
      </w:r>
      <w:r w:rsidR="00057D7B">
        <w:t>workload</w:t>
      </w:r>
      <w:r w:rsidR="004C0AAE">
        <w:t>.</w:t>
      </w:r>
      <w:r w:rsidR="00057D7B">
        <w:t xml:space="preserve"> </w:t>
      </w:r>
      <w:r w:rsidR="00F60B70">
        <w:t>The rest of the servers are sent to hibernation.</w:t>
      </w:r>
      <w:r w:rsidR="004C0AAE">
        <w:t xml:space="preserve"> </w:t>
      </w:r>
      <w:r w:rsidR="006803A0">
        <w:t xml:space="preserve"> </w:t>
      </w:r>
    </w:p>
    <w:p w:rsidR="004F7FDA" w:rsidRDefault="004F7FDA" w:rsidP="00283A0C">
      <w:pPr>
        <w:ind w:left="720" w:hanging="720"/>
      </w:pPr>
      <w:r>
        <w:rPr>
          <w:b/>
        </w:rPr>
        <w:t>Throttling</w:t>
      </w:r>
      <w:r w:rsidRPr="00C11B6F">
        <w:t xml:space="preserve"> </w:t>
      </w:r>
      <w:r w:rsidR="00C11B6F" w:rsidRPr="00C11B6F">
        <w:t>is the mechanism of</w:t>
      </w:r>
      <w:r w:rsidRPr="00C11B6F">
        <w:t xml:space="preserve"> </w:t>
      </w:r>
      <w:r w:rsidR="00C11B6F">
        <w:t>reducing</w:t>
      </w:r>
      <w:r w:rsidR="004F56F4">
        <w:t xml:space="preserve"> the</w:t>
      </w:r>
      <w:r w:rsidR="00130F0D">
        <w:t xml:space="preserve"> performance of underused hardware components and thus reducing the energy consumption. </w:t>
      </w:r>
      <w:r w:rsidR="00000ED2">
        <w:t>This mechanism is very useful in datacenters where the workload is evenly distributed among servers</w:t>
      </w:r>
      <w:r w:rsidR="00CF5911">
        <w:t>.</w:t>
      </w:r>
      <w:r w:rsidR="00000ED2">
        <w:t xml:space="preserve">  </w:t>
      </w:r>
    </w:p>
    <w:p w:rsidR="00283A0C" w:rsidRPr="00465B05" w:rsidRDefault="00283A0C" w:rsidP="00283A0C">
      <w:pPr>
        <w:ind w:left="720" w:hanging="720"/>
        <w:rPr>
          <w:b/>
        </w:rPr>
      </w:pPr>
    </w:p>
    <w:p w:rsidR="009D692A" w:rsidRDefault="009D692A" w:rsidP="002027A3">
      <w:pPr>
        <w:pStyle w:val="Heading2"/>
        <w:numPr>
          <w:ilvl w:val="1"/>
          <w:numId w:val="29"/>
        </w:numPr>
        <w:ind w:left="0" w:firstLine="0"/>
      </w:pPr>
      <w:bookmarkStart w:id="14" w:name="_Toc263324631"/>
      <w:r>
        <w:t>An overview of existing negoti</w:t>
      </w:r>
      <w:r w:rsidR="00D46657">
        <w:t>ation and bargaining solutions</w:t>
      </w:r>
      <w:bookmarkEnd w:id="14"/>
    </w:p>
    <w:p w:rsidR="000939BC" w:rsidRDefault="00635D3B" w:rsidP="00E821A4">
      <w:pPr>
        <w:spacing w:before="200"/>
      </w:pPr>
      <w:r>
        <w:t>A further improvement to server consolidation is the use of negotiation techniques to find a tradeoff between power consumption and QoS.</w:t>
      </w:r>
      <w:r w:rsidR="00A32E41">
        <w:t xml:space="preserve"> </w:t>
      </w:r>
      <w:r w:rsidR="00E1152F">
        <w:t xml:space="preserve">Although QoS requirements are of most importance, in some case a tradeoff is needed due to hardware failure or even unjustified power consumption. </w:t>
      </w:r>
      <w:r w:rsidR="001C0069">
        <w:t xml:space="preserve">For example if a decrease in 5% of CPU requirements for the entire datacenter would allow, after virtual machine </w:t>
      </w:r>
      <w:r w:rsidR="001C0069">
        <w:lastRenderedPageBreak/>
        <w:t>rearrangement, for one server to be turned off or send to low power state, then a negotiation technique can be used</w:t>
      </w:r>
      <w:r w:rsidR="00E1152F">
        <w:t xml:space="preserve"> </w:t>
      </w:r>
      <w:r w:rsidR="001C0069">
        <w:t>to find the best value to decrease the CPU for each virtual machine.</w:t>
      </w:r>
    </w:p>
    <w:p w:rsidR="003809D1" w:rsidRDefault="003E709A" w:rsidP="004C5B4F">
      <w:pPr>
        <w:ind w:firstLine="720"/>
      </w:pPr>
      <w:r>
        <w:t xml:space="preserve">The research area of distributed negotiation or multi-agent negotiation has </w:t>
      </w:r>
      <w:r w:rsidR="00EE2CB2">
        <w:t>a lot of work associated to it. From this work is clear that negotiation is an important issue in almost any distributed or intelligent system, being present from web services negotiation to grid resource allocation and with the help of this paper, in datacenter consolidation efforts.</w:t>
      </w:r>
      <w:r w:rsidR="003345AB">
        <w:t xml:space="preserve"> Web service discovery and invocation benefit from negotiation as described in [8], where a tradeoff between QoS and Cost of Service is achieved trough exchange of less desirable tokens with more desirable one</w:t>
      </w:r>
      <w:r w:rsidR="00463029">
        <w:t>s between parties. Each party provides with its option and also with alternatives and the parties exchange ownership of those alternatives</w:t>
      </w:r>
      <w:r w:rsidR="00BF1D3D">
        <w:t>. In [</w:t>
      </w:r>
      <w:r w:rsidR="009C0EBA">
        <w:t>9]</w:t>
      </w:r>
      <w:r w:rsidR="00BF1D3D">
        <w:t>, the authors</w:t>
      </w:r>
      <w:r w:rsidR="009C0EBA">
        <w:t xml:space="preserve"> </w:t>
      </w:r>
      <w:r w:rsidR="00BF1D3D">
        <w:t>present</w:t>
      </w:r>
      <w:r w:rsidR="009C0EBA">
        <w:t xml:space="preserve"> </w:t>
      </w:r>
      <w:r w:rsidR="00486180">
        <w:t xml:space="preserve">relaxed-criteria </w:t>
      </w:r>
      <w:r w:rsidR="009C0EBA">
        <w:t xml:space="preserve">negotiation for Grid resources allocation.  In this approach, under intense pressure the negotiation </w:t>
      </w:r>
      <w:r w:rsidR="00BF1D3D">
        <w:t>criteria are</w:t>
      </w:r>
      <w:r w:rsidR="009C0EBA">
        <w:t xml:space="preserve"> relaxed in order to reach a consensus. </w:t>
      </w:r>
      <w:r w:rsidR="00F40FA9">
        <w:t>A similar technique is used in [10] where a logic programming based framework is used for creating counter proposals.</w:t>
      </w:r>
    </w:p>
    <w:p w:rsidR="004C5B4F" w:rsidRDefault="004C5B4F" w:rsidP="00C45D3C">
      <w:pPr>
        <w:ind w:firstLine="720"/>
      </w:pPr>
      <w:r>
        <w:t xml:space="preserve">The </w:t>
      </w:r>
      <w:r w:rsidR="00236C15">
        <w:t xml:space="preserve">research work in the field of multi-issue negotiation can be split into three categories after their understanding of the best negotiation result: minimum loss, maximum gain </w:t>
      </w:r>
      <w:r w:rsidR="00963272">
        <w:t>and</w:t>
      </w:r>
      <w:r w:rsidR="00236C15">
        <w:t xml:space="preserve"> the more general utility function maximization.</w:t>
      </w:r>
      <w:r w:rsidR="00C45D3C">
        <w:t xml:space="preserve"> An approach that fits in the first category is [11</w:t>
      </w:r>
      <w:r w:rsidR="002B665D">
        <w:t>],</w:t>
      </w:r>
      <w:r w:rsidR="00D502E0">
        <w:t xml:space="preserve"> which presents a negotiation method which searches for envy-free states. </w:t>
      </w:r>
      <w:r w:rsidR="002B665D">
        <w:t xml:space="preserve">[12] </w:t>
      </w:r>
      <w:proofErr w:type="gramStart"/>
      <w:r w:rsidR="002B665D">
        <w:t>fits</w:t>
      </w:r>
      <w:proofErr w:type="gramEnd"/>
      <w:r w:rsidR="002B665D">
        <w:t xml:space="preserve"> in the second category,  searching </w:t>
      </w:r>
      <w:r w:rsidR="00D5493C">
        <w:t>for joint gains as negotiation result.</w:t>
      </w:r>
      <w:r w:rsidR="00FD2BE7">
        <w:t xml:space="preserve"> </w:t>
      </w:r>
      <w:r w:rsidR="008F03E5">
        <w:t>An improvement over existing negotiation techniques is brought by [1</w:t>
      </w:r>
      <w:r w:rsidR="00716BB0">
        <w:t>3</w:t>
      </w:r>
      <w:r w:rsidR="008F03E5">
        <w:t xml:space="preserve">] </w:t>
      </w:r>
      <w:r w:rsidR="002E0852">
        <w:t xml:space="preserve">which </w:t>
      </w:r>
      <w:proofErr w:type="gramStart"/>
      <w:r w:rsidR="007F7862">
        <w:t>describes</w:t>
      </w:r>
      <w:proofErr w:type="gramEnd"/>
      <w:r w:rsidR="007F7862">
        <w:t xml:space="preserve"> a</w:t>
      </w:r>
      <w:r w:rsidR="002E0852">
        <w:t xml:space="preserve"> Nash bargaining solution involving multiple interdependent issues, as encountered in many real-world scenarios.</w:t>
      </w:r>
    </w:p>
    <w:p w:rsidR="00CF1C16" w:rsidRDefault="00CF1C16" w:rsidP="00C45D3C">
      <w:pPr>
        <w:ind w:firstLine="720"/>
        <w:rPr>
          <w:color w:val="FF0000"/>
        </w:rPr>
      </w:pPr>
      <w:r w:rsidRPr="00CF1C16">
        <w:rPr>
          <w:color w:val="FF0000"/>
        </w:rPr>
        <w:t>(!! DACA SE POATE SA SCOT PAPERU ALA CU FUZZY SA BAG PE AICI K AM NEVOIE DE EL SA DEMONSTREZ K I NOU CE AM FACUT)</w:t>
      </w:r>
    </w:p>
    <w:p w:rsidR="002B0A8B" w:rsidRDefault="002B0A8B" w:rsidP="002027A3">
      <w:pPr>
        <w:pStyle w:val="Heading2"/>
        <w:numPr>
          <w:ilvl w:val="1"/>
          <w:numId w:val="29"/>
        </w:numPr>
        <w:ind w:left="0" w:firstLine="0"/>
      </w:pPr>
      <w:bookmarkStart w:id="15" w:name="_Toc263324632"/>
      <w:r>
        <w:t>An overview of existing self-adapting systems</w:t>
      </w:r>
      <w:bookmarkEnd w:id="15"/>
      <w:r>
        <w:t xml:space="preserve"> </w:t>
      </w:r>
    </w:p>
    <w:p w:rsidR="002B0A8B" w:rsidRDefault="00C435B5" w:rsidP="00E821A4">
      <w:pPr>
        <w:spacing w:before="200"/>
      </w:pPr>
      <w:r>
        <w:t>The work in the area of self-adapting systems is</w:t>
      </w:r>
      <w:r w:rsidR="004A4008">
        <w:t xml:space="preserve"> usually</w:t>
      </w:r>
      <w:r>
        <w:t xml:space="preserve"> centered </w:t>
      </w:r>
      <w:r w:rsidR="00192343">
        <w:t>on</w:t>
      </w:r>
      <w:r>
        <w:t xml:space="preserve"> the use of ontologies for representing context</w:t>
      </w:r>
      <w:r w:rsidR="00302E47">
        <w:t xml:space="preserve"> information</w:t>
      </w:r>
      <w:r>
        <w:t xml:space="preserve"> and policies for representing goals.</w:t>
      </w:r>
      <w:r w:rsidR="00A550E3">
        <w:t xml:space="preserve"> This leads to the need of having a</w:t>
      </w:r>
      <w:r w:rsidR="00E365FD">
        <w:t xml:space="preserve"> reliable </w:t>
      </w:r>
      <w:r w:rsidR="00A550E3">
        <w:t xml:space="preserve">mechanism for gathering </w:t>
      </w:r>
      <w:r w:rsidR="00E365FD">
        <w:t>data from the surrounding environment and representing it in a manner that supports reasoning.</w:t>
      </w:r>
      <w:r w:rsidR="004329CE">
        <w:t xml:space="preserve"> Such a </w:t>
      </w:r>
      <w:r w:rsidR="00F11EEF">
        <w:t>mechanism is presented in [15]</w:t>
      </w:r>
      <w:r w:rsidR="0070320E">
        <w:t xml:space="preserve"> under the form of an event-driven publish/subscribe architecture </w:t>
      </w:r>
      <w:r w:rsidR="00B35989">
        <w:t>for data gathering, processing and event creation.</w:t>
      </w:r>
      <w:r w:rsidR="00462020">
        <w:t xml:space="preserve"> Events are created based on the input data and are used by subscribers to monitor different areas or activities within the surrounding context.</w:t>
      </w:r>
    </w:p>
    <w:p w:rsidR="00822AE1" w:rsidRDefault="00711F01" w:rsidP="00822AE1">
      <w:pPr>
        <w:ind w:firstLine="720"/>
      </w:pPr>
      <w:r>
        <w:t xml:space="preserve">Under the pressure to make computing eco friendly an important research branch in self-adapting systems is creating energy-aware systems that are capable of reducing power consumption and maximize resource usage. </w:t>
      </w:r>
      <w:r w:rsidR="00A77D82">
        <w:t>One such approach is [16</w:t>
      </w:r>
      <w:r w:rsidR="00C22D71">
        <w:t>],</w:t>
      </w:r>
      <w:r w:rsidR="00A77D82">
        <w:t xml:space="preserve"> in which the authors </w:t>
      </w:r>
      <w:r w:rsidR="00C22D71">
        <w:t xml:space="preserve">design server provisioning and load dispatching algorithms that minimize energy consumption without </w:t>
      </w:r>
      <w:r w:rsidR="000C3C9D">
        <w:t>affecting</w:t>
      </w:r>
      <w:r w:rsidR="00C22D71">
        <w:t xml:space="preserve"> user experience.</w:t>
      </w:r>
      <w:r w:rsidR="00A378C7">
        <w:t xml:space="preserve"> </w:t>
      </w:r>
      <w:r w:rsidR="007F054C">
        <w:t xml:space="preserve"> </w:t>
      </w:r>
      <w:r w:rsidR="007559E0">
        <w:t xml:space="preserve">[17] </w:t>
      </w:r>
      <w:proofErr w:type="gramStart"/>
      <w:r w:rsidR="007559E0">
        <w:t>further</w:t>
      </w:r>
      <w:proofErr w:type="gramEnd"/>
      <w:r w:rsidR="007559E0">
        <w:t xml:space="preserve"> develops dynamic load management by introducing </w:t>
      </w:r>
      <w:r w:rsidR="00977392">
        <w:t>look ahead</w:t>
      </w:r>
      <w:r w:rsidR="007559E0">
        <w:t xml:space="preserve"> control.</w:t>
      </w:r>
      <w:r w:rsidR="008E5A0D">
        <w:t xml:space="preserve"> </w:t>
      </w:r>
      <w:r w:rsidR="003568E9">
        <w:t>This approach is based on virtualized server environments and implements a dynamic resource management framework which takes into account the virtual machines switching costs.</w:t>
      </w:r>
      <w:r w:rsidR="00347433">
        <w:t xml:space="preserve"> It has as result an average of 26% power reduction while maintaining QoS requirements.</w:t>
      </w:r>
    </w:p>
    <w:p w:rsidR="00C06510" w:rsidRPr="00C06510" w:rsidRDefault="00C90451" w:rsidP="002027A3">
      <w:pPr>
        <w:pStyle w:val="Heading1"/>
        <w:numPr>
          <w:ilvl w:val="0"/>
          <w:numId w:val="29"/>
        </w:numPr>
      </w:pPr>
      <w:bookmarkStart w:id="16" w:name="_Toc263324633"/>
      <w:r>
        <w:lastRenderedPageBreak/>
        <w:t xml:space="preserve">Problem </w:t>
      </w:r>
      <w:r w:rsidR="00C06510">
        <w:t>S</w:t>
      </w:r>
      <w:r>
        <w:t>tatement</w:t>
      </w:r>
      <w:r w:rsidR="00C06510">
        <w:t xml:space="preserve"> and Goals</w:t>
      </w:r>
      <w:bookmarkEnd w:id="16"/>
    </w:p>
    <w:p w:rsidR="00A26FCB" w:rsidRDefault="00C06510" w:rsidP="002027A3">
      <w:pPr>
        <w:pStyle w:val="Heading2"/>
        <w:numPr>
          <w:ilvl w:val="1"/>
          <w:numId w:val="29"/>
        </w:numPr>
        <w:ind w:left="0" w:firstLine="0"/>
      </w:pPr>
      <w:bookmarkStart w:id="17" w:name="_Toc263324634"/>
      <w:r>
        <w:t>Problem Statement</w:t>
      </w:r>
      <w:bookmarkEnd w:id="17"/>
    </w:p>
    <w:p w:rsidR="00C06510" w:rsidRDefault="000F30A2" w:rsidP="0003480B">
      <w:pPr>
        <w:spacing w:before="200"/>
      </w:pPr>
      <w:r>
        <w:t xml:space="preserve">The purpose of this book is to </w:t>
      </w:r>
      <w:r w:rsidR="00590DED">
        <w:t xml:space="preserve">present a self-adapting framework based on mobile intelligent agents </w:t>
      </w:r>
      <w:r w:rsidR="006A40CE">
        <w:t xml:space="preserve">which uses </w:t>
      </w:r>
      <w:r w:rsidR="00F33003">
        <w:t>ontologies for</w:t>
      </w:r>
      <w:r w:rsidR="006A40CE">
        <w:t xml:space="preserve"> context representation and policies for goal description. </w:t>
      </w:r>
      <w:r w:rsidR="00D16F48">
        <w:t xml:space="preserve">This solution must provide a general extensible platform for building </w:t>
      </w:r>
      <w:r w:rsidR="00D13F17">
        <w:t xml:space="preserve">context-aware </w:t>
      </w:r>
      <w:r w:rsidR="00D16F48">
        <w:t>self-adapting systems</w:t>
      </w:r>
      <w:r w:rsidR="003E383E">
        <w:t xml:space="preserve"> </w:t>
      </w:r>
      <w:r w:rsidR="00B01B99" w:rsidRPr="00B01B99">
        <w:t>applicable</w:t>
      </w:r>
      <w:r w:rsidR="00B01B99">
        <w:t xml:space="preserve"> to</w:t>
      </w:r>
      <w:r w:rsidR="003349DE">
        <w:t xml:space="preserve"> </w:t>
      </w:r>
      <w:r w:rsidR="00B01B99">
        <w:t>any field</w:t>
      </w:r>
      <w:r w:rsidR="003349DE">
        <w:t>, not just energy-aware datacenters.</w:t>
      </w:r>
      <w:r w:rsidR="00D13F17">
        <w:t xml:space="preserve"> </w:t>
      </w:r>
      <w:r w:rsidR="009D6047">
        <w:t xml:space="preserve">The framework should provide a uniform mechanism of data </w:t>
      </w:r>
      <w:r w:rsidR="00C735B2">
        <w:t>gathering,</w:t>
      </w:r>
      <w:r w:rsidR="00E06BBD">
        <w:t xml:space="preserve"> context representation and </w:t>
      </w:r>
      <w:r w:rsidR="009D6047">
        <w:t>policy enforcement. The policy enforcement engine should detect when the context is in a state which violates at least one policy</w:t>
      </w:r>
      <w:r w:rsidR="00C735B2">
        <w:t>. It should</w:t>
      </w:r>
      <w:r w:rsidR="009D6047">
        <w:t xml:space="preserve"> </w:t>
      </w:r>
      <w:r w:rsidR="00C735B2">
        <w:t xml:space="preserve">use </w:t>
      </w:r>
      <w:r w:rsidR="000D1403">
        <w:t xml:space="preserve">a </w:t>
      </w:r>
      <w:r w:rsidR="009D6047">
        <w:t xml:space="preserve">reinforcement learning </w:t>
      </w:r>
      <w:r w:rsidR="000D1403">
        <w:t>algorithm to search for the best course of action</w:t>
      </w:r>
      <w:r w:rsidR="00AE5ACD">
        <w:t xml:space="preserve"> which brings the context back in an accepted state</w:t>
      </w:r>
      <w:r w:rsidR="001863E7">
        <w:t>. The expected reward of being in the resulting sate must be the h</w:t>
      </w:r>
      <w:r w:rsidR="00AE5ACD">
        <w:t>ighest</w:t>
      </w:r>
      <w:r w:rsidR="001863E7">
        <w:t xml:space="preserve"> between reachable acceptable states</w:t>
      </w:r>
      <w:r w:rsidR="00AE5ACD">
        <w:t>.</w:t>
      </w:r>
      <w:r w:rsidR="00995A15">
        <w:t xml:space="preserve"> The reward mechanism must be flexible and should capture accurately the differences in severity between different unacceptable states based not only on the number of broken policies, but also on the distance to the closest acceptable state and the number of </w:t>
      </w:r>
      <w:r w:rsidR="00E66AB8">
        <w:t>sub rules</w:t>
      </w:r>
      <w:r w:rsidR="00995A15">
        <w:t xml:space="preserve"> in the policy which are violated.</w:t>
      </w:r>
      <w:r w:rsidR="00C77883">
        <w:t xml:space="preserve"> For completing the environment management, the proposed framework must provide a flexible and extensible mechanism for actuators</w:t>
      </w:r>
      <w:r w:rsidR="00E0491F">
        <w:t xml:space="preserve"> management</w:t>
      </w:r>
      <w:r w:rsidR="00C77883">
        <w:t>.</w:t>
      </w:r>
    </w:p>
    <w:p w:rsidR="00FD3E93" w:rsidRDefault="00576268" w:rsidP="002027A3">
      <w:pPr>
        <w:pStyle w:val="Heading2"/>
        <w:numPr>
          <w:ilvl w:val="1"/>
          <w:numId w:val="29"/>
        </w:numPr>
        <w:ind w:left="0" w:firstLine="0"/>
      </w:pPr>
      <w:bookmarkStart w:id="18" w:name="_Toc263324635"/>
      <w:r>
        <w:t>Problem Goals</w:t>
      </w:r>
      <w:bookmarkEnd w:id="18"/>
    </w:p>
    <w:p w:rsidR="00576268" w:rsidRDefault="005E7279" w:rsidP="00125463">
      <w:pPr>
        <w:pStyle w:val="ListParagraph"/>
        <w:numPr>
          <w:ilvl w:val="0"/>
          <w:numId w:val="19"/>
        </w:numPr>
        <w:spacing w:before="200"/>
      </w:pPr>
      <w:r>
        <w:t>Create a suitable context representation</w:t>
      </w:r>
    </w:p>
    <w:p w:rsidR="005E7279" w:rsidRDefault="00845E13" w:rsidP="005E7279">
      <w:pPr>
        <w:pStyle w:val="ListParagraph"/>
        <w:numPr>
          <w:ilvl w:val="0"/>
          <w:numId w:val="19"/>
        </w:numPr>
      </w:pPr>
      <w:r>
        <w:t>Build</w:t>
      </w:r>
      <w:r w:rsidR="00226D4A">
        <w:t xml:space="preserve"> a context management </w:t>
      </w:r>
      <w:r w:rsidR="00D75AB4">
        <w:t>suite</w:t>
      </w:r>
    </w:p>
    <w:p w:rsidR="00F40F5A" w:rsidRDefault="00F40F5A" w:rsidP="005E7279">
      <w:pPr>
        <w:pStyle w:val="ListParagraph"/>
        <w:numPr>
          <w:ilvl w:val="0"/>
          <w:numId w:val="19"/>
        </w:numPr>
      </w:pPr>
      <w:r>
        <w:t xml:space="preserve">Apply the context management solution to a </w:t>
      </w:r>
      <w:r w:rsidR="002553ED">
        <w:t>self-healing</w:t>
      </w:r>
      <w:r>
        <w:t xml:space="preserve"> environment</w:t>
      </w:r>
    </w:p>
    <w:p w:rsidR="00FE40F0" w:rsidRDefault="00F40F5A" w:rsidP="005E7279">
      <w:pPr>
        <w:pStyle w:val="ListParagraph"/>
        <w:numPr>
          <w:ilvl w:val="0"/>
          <w:numId w:val="19"/>
        </w:numPr>
      </w:pPr>
      <w:r>
        <w:t>Extends and adapt</w:t>
      </w:r>
      <w:r w:rsidR="00ED7595">
        <w:t xml:space="preserve"> the context management solution </w:t>
      </w:r>
      <w:r>
        <w:t>for</w:t>
      </w:r>
      <w:r w:rsidR="00ED7595">
        <w:t xml:space="preserve"> </w:t>
      </w:r>
      <w:r w:rsidR="006F4EC5">
        <w:t>datacenter</w:t>
      </w:r>
      <w:r>
        <w:t xml:space="preserve"> management</w:t>
      </w:r>
    </w:p>
    <w:p w:rsidR="00FE40F0" w:rsidRDefault="00FE40F0" w:rsidP="00FE40F0">
      <w:pPr>
        <w:ind w:firstLine="720"/>
      </w:pPr>
      <w:r>
        <w:t>In order to achieve this goals there are some important sub-goals to be met.</w:t>
      </w:r>
    </w:p>
    <w:p w:rsidR="00A40861" w:rsidRPr="00A40861" w:rsidRDefault="00A40861" w:rsidP="00A40861">
      <w:pPr>
        <w:pStyle w:val="ListParagraph"/>
        <w:numPr>
          <w:ilvl w:val="0"/>
          <w:numId w:val="21"/>
        </w:numPr>
        <w:rPr>
          <w:b/>
        </w:rPr>
      </w:pPr>
      <w:r w:rsidRPr="00A40861">
        <w:t xml:space="preserve"> </w:t>
      </w:r>
      <w:r w:rsidRPr="00A40861">
        <w:rPr>
          <w:b/>
        </w:rPr>
        <w:t>Create a suitable context representation</w:t>
      </w:r>
    </w:p>
    <w:p w:rsidR="00A40861" w:rsidRDefault="005D203A" w:rsidP="00A40861">
      <w:pPr>
        <w:pStyle w:val="ListParagraph"/>
        <w:numPr>
          <w:ilvl w:val="1"/>
          <w:numId w:val="21"/>
        </w:numPr>
      </w:pPr>
      <w:r>
        <w:t>Study the RAP[18] context model</w:t>
      </w:r>
    </w:p>
    <w:p w:rsidR="00B608B2" w:rsidRDefault="00B608B2" w:rsidP="00A40861">
      <w:pPr>
        <w:pStyle w:val="ListParagraph"/>
        <w:numPr>
          <w:ilvl w:val="1"/>
          <w:numId w:val="21"/>
        </w:numPr>
      </w:pPr>
      <w:r>
        <w:t>Discover the context object types and their relationships</w:t>
      </w:r>
    </w:p>
    <w:p w:rsidR="00845E13" w:rsidRDefault="00583079" w:rsidP="00845E13">
      <w:pPr>
        <w:pStyle w:val="ListParagraph"/>
        <w:numPr>
          <w:ilvl w:val="1"/>
          <w:numId w:val="21"/>
        </w:numPr>
      </w:pPr>
      <w:r>
        <w:t>Build a context ontology representation</w:t>
      </w:r>
      <w:r w:rsidR="00AF4BF5">
        <w:t xml:space="preserve">. </w:t>
      </w:r>
      <w:r w:rsidR="00AF4BF5" w:rsidRPr="00AF4BF5">
        <w:rPr>
          <w:color w:val="FF0000"/>
        </w:rPr>
        <w:t>//</w:t>
      </w:r>
      <w:r w:rsidRPr="00AF4BF5">
        <w:rPr>
          <w:color w:val="FF0000"/>
        </w:rPr>
        <w:t xml:space="preserve"> using Protégé</w:t>
      </w:r>
      <w:r w:rsidR="00540DD8" w:rsidRPr="00AF4BF5">
        <w:rPr>
          <w:color w:val="FF0000"/>
        </w:rPr>
        <w:t xml:space="preserve"> </w:t>
      </w:r>
      <w:r w:rsidRPr="00AF4BF5">
        <w:rPr>
          <w:color w:val="FF0000"/>
        </w:rPr>
        <w:t>[19].</w:t>
      </w:r>
    </w:p>
    <w:p w:rsidR="00540DD8" w:rsidRPr="00540DD8" w:rsidRDefault="00845E13" w:rsidP="00540DD8">
      <w:pPr>
        <w:pStyle w:val="ListParagraph"/>
        <w:numPr>
          <w:ilvl w:val="0"/>
          <w:numId w:val="21"/>
        </w:numPr>
        <w:rPr>
          <w:b/>
        </w:rPr>
      </w:pPr>
      <w:r>
        <w:rPr>
          <w:b/>
        </w:rPr>
        <w:t>Build</w:t>
      </w:r>
      <w:r w:rsidR="00540DD8" w:rsidRPr="00540DD8">
        <w:rPr>
          <w:b/>
        </w:rPr>
        <w:t xml:space="preserve"> a context management suite</w:t>
      </w:r>
    </w:p>
    <w:p w:rsidR="00A40861" w:rsidRDefault="001E2705" w:rsidP="00664AC6">
      <w:pPr>
        <w:pStyle w:val="ListParagraph"/>
        <w:numPr>
          <w:ilvl w:val="1"/>
          <w:numId w:val="21"/>
        </w:numPr>
      </w:pPr>
      <w:r>
        <w:t>Create an information gathering mechanism:</w:t>
      </w:r>
    </w:p>
    <w:p w:rsidR="001E2705" w:rsidRDefault="006C3B75" w:rsidP="001E2705">
      <w:pPr>
        <w:pStyle w:val="ListParagraph"/>
        <w:numPr>
          <w:ilvl w:val="0"/>
          <w:numId w:val="22"/>
        </w:numPr>
      </w:pPr>
      <w:r>
        <w:t xml:space="preserve">Create an information gathering module </w:t>
      </w:r>
      <w:r w:rsidR="001A5A1F">
        <w:t>for the S</w:t>
      </w:r>
      <w:r w:rsidR="007A5BAB">
        <w:t xml:space="preserve">ystem </w:t>
      </w:r>
      <w:r w:rsidR="001A5A1F">
        <w:t>U</w:t>
      </w:r>
      <w:r w:rsidR="007A5BAB">
        <w:t xml:space="preserve">nder </w:t>
      </w:r>
      <w:r w:rsidR="001A5A1F">
        <w:t>T</w:t>
      </w:r>
      <w:r w:rsidR="007A5BAB">
        <w:t>est</w:t>
      </w:r>
      <w:r w:rsidR="001A5A1F">
        <w:t>(SUT)</w:t>
      </w:r>
      <w:r w:rsidR="007A5BAB">
        <w:t xml:space="preserve"> endpoint</w:t>
      </w:r>
    </w:p>
    <w:p w:rsidR="007A5BAB" w:rsidRDefault="00B37B4B" w:rsidP="001E2705">
      <w:pPr>
        <w:pStyle w:val="ListParagraph"/>
        <w:numPr>
          <w:ilvl w:val="0"/>
          <w:numId w:val="22"/>
        </w:numPr>
      </w:pPr>
      <w:r>
        <w:t>Create a context information consumption</w:t>
      </w:r>
      <w:r w:rsidR="001A5A1F">
        <w:t xml:space="preserve"> mechanism for querying the</w:t>
      </w:r>
      <w:r w:rsidR="004879BA">
        <w:t xml:space="preserve"> SUT information gathering modules.</w:t>
      </w:r>
    </w:p>
    <w:p w:rsidR="00B05178" w:rsidRDefault="00B05178" w:rsidP="00B05178">
      <w:pPr>
        <w:pStyle w:val="ListParagraph"/>
        <w:numPr>
          <w:ilvl w:val="1"/>
          <w:numId w:val="21"/>
        </w:numPr>
      </w:pPr>
      <w:r>
        <w:t>Create an extensible actuator management mechanism:</w:t>
      </w:r>
    </w:p>
    <w:p w:rsidR="005626F7" w:rsidRDefault="00B40E44" w:rsidP="005626F7">
      <w:pPr>
        <w:pStyle w:val="ListParagraph"/>
        <w:numPr>
          <w:ilvl w:val="0"/>
          <w:numId w:val="22"/>
        </w:numPr>
      </w:pPr>
      <w:r>
        <w:t>Insert the actuators in the context ontology representation</w:t>
      </w:r>
    </w:p>
    <w:p w:rsidR="00B40E44" w:rsidRDefault="00BE7709" w:rsidP="005626F7">
      <w:pPr>
        <w:pStyle w:val="ListParagraph"/>
        <w:numPr>
          <w:ilvl w:val="0"/>
          <w:numId w:val="22"/>
        </w:numPr>
      </w:pPr>
      <w:r>
        <w:t xml:space="preserve">Design a self-adapting algorithm which can handle </w:t>
      </w:r>
      <w:r w:rsidR="003A04FB">
        <w:t>in real time</w:t>
      </w:r>
      <w:r>
        <w:t xml:space="preserve"> actuator list modifications.</w:t>
      </w:r>
    </w:p>
    <w:p w:rsidR="0049023A" w:rsidRDefault="00566228" w:rsidP="0049023A">
      <w:pPr>
        <w:pStyle w:val="ListParagraph"/>
        <w:numPr>
          <w:ilvl w:val="1"/>
          <w:numId w:val="21"/>
        </w:numPr>
      </w:pPr>
      <w:r>
        <w:t>Build a logging mechanism for better context monitoring and debugging</w:t>
      </w:r>
    </w:p>
    <w:p w:rsidR="00032041" w:rsidRDefault="00034648" w:rsidP="00032041">
      <w:pPr>
        <w:pStyle w:val="ListParagraph"/>
        <w:numPr>
          <w:ilvl w:val="0"/>
          <w:numId w:val="22"/>
        </w:numPr>
      </w:pPr>
      <w:r>
        <w:t xml:space="preserve">Create a PDF log writer and a </w:t>
      </w:r>
      <w:r w:rsidR="00F32093">
        <w:t>log display window</w:t>
      </w:r>
    </w:p>
    <w:p w:rsidR="00311D5D" w:rsidRDefault="00731218" w:rsidP="00886419">
      <w:pPr>
        <w:pStyle w:val="ListParagraph"/>
        <w:numPr>
          <w:ilvl w:val="1"/>
          <w:numId w:val="21"/>
        </w:numPr>
      </w:pPr>
      <w:r>
        <w:t>Build a distributed context management framework based on mobile agents</w:t>
      </w:r>
    </w:p>
    <w:p w:rsidR="004C4D68" w:rsidRDefault="00E9648B" w:rsidP="004C4D68">
      <w:pPr>
        <w:pStyle w:val="ListParagraph"/>
        <w:numPr>
          <w:ilvl w:val="0"/>
          <w:numId w:val="22"/>
        </w:numPr>
      </w:pPr>
      <w:r>
        <w:lastRenderedPageBreak/>
        <w:t xml:space="preserve">Study </w:t>
      </w:r>
      <w:r w:rsidR="00D35F49">
        <w:t xml:space="preserve">intelligent </w:t>
      </w:r>
      <w:r>
        <w:t>mobile agents</w:t>
      </w:r>
    </w:p>
    <w:p w:rsidR="003A3DF6" w:rsidRDefault="003A3DF6" w:rsidP="004C4D68">
      <w:pPr>
        <w:pStyle w:val="ListParagraph"/>
        <w:numPr>
          <w:ilvl w:val="0"/>
          <w:numId w:val="22"/>
        </w:numPr>
      </w:pPr>
      <w:r>
        <w:t>Define agents and their behaviors</w:t>
      </w:r>
    </w:p>
    <w:p w:rsidR="003A3DF6" w:rsidRDefault="008031EB" w:rsidP="004C4D68">
      <w:pPr>
        <w:pStyle w:val="ListParagraph"/>
        <w:numPr>
          <w:ilvl w:val="0"/>
          <w:numId w:val="22"/>
        </w:numPr>
      </w:pPr>
      <w:r>
        <w:t>Choose an inter-agent communication mechanism</w:t>
      </w:r>
    </w:p>
    <w:p w:rsidR="002E6D6B" w:rsidRDefault="002E6D6B" w:rsidP="002E6D6B">
      <w:pPr>
        <w:pStyle w:val="ListParagraph"/>
        <w:numPr>
          <w:ilvl w:val="1"/>
          <w:numId w:val="21"/>
        </w:numPr>
      </w:pPr>
      <w:r>
        <w:t>Build a 3D context representation:</w:t>
      </w:r>
    </w:p>
    <w:p w:rsidR="002E6D6B" w:rsidRDefault="002E6D6B" w:rsidP="002E6D6B">
      <w:pPr>
        <w:pStyle w:val="ListParagraph"/>
        <w:numPr>
          <w:ilvl w:val="0"/>
          <w:numId w:val="22"/>
        </w:numPr>
      </w:pPr>
      <w:r>
        <w:t>Study the available 3D technologies</w:t>
      </w:r>
    </w:p>
    <w:p w:rsidR="002E6D6B" w:rsidRDefault="002E6D6B" w:rsidP="002E6D6B">
      <w:pPr>
        <w:pStyle w:val="ListParagraph"/>
        <w:numPr>
          <w:ilvl w:val="0"/>
          <w:numId w:val="22"/>
        </w:numPr>
      </w:pPr>
      <w:r>
        <w:t>Find a synchronization method between the 3D representation and the real context</w:t>
      </w:r>
    </w:p>
    <w:p w:rsidR="002E6D6B" w:rsidRDefault="002E6D6B" w:rsidP="002E6D6B">
      <w:pPr>
        <w:pStyle w:val="ListParagraph"/>
        <w:numPr>
          <w:ilvl w:val="0"/>
          <w:numId w:val="22"/>
        </w:numPr>
      </w:pPr>
      <w:r>
        <w:t>Make the representation interactive: interactions with the 3D context must generate actuator actions.</w:t>
      </w:r>
    </w:p>
    <w:p w:rsidR="002E6D6B" w:rsidRDefault="00761EEA" w:rsidP="002E6D6B">
      <w:pPr>
        <w:pStyle w:val="ListParagraph"/>
        <w:numPr>
          <w:ilvl w:val="1"/>
          <w:numId w:val="21"/>
        </w:numPr>
      </w:pPr>
      <w:r>
        <w:t xml:space="preserve">Provide additional </w:t>
      </w:r>
      <w:r w:rsidR="009370DB">
        <w:t xml:space="preserve">visual </w:t>
      </w:r>
      <w:r w:rsidR="001F2C96">
        <w:t>system information:</w:t>
      </w:r>
    </w:p>
    <w:p w:rsidR="001F2C96" w:rsidRDefault="00C42C33" w:rsidP="001F2C96">
      <w:pPr>
        <w:pStyle w:val="ListParagraph"/>
        <w:numPr>
          <w:ilvl w:val="0"/>
          <w:numId w:val="22"/>
        </w:numPr>
      </w:pPr>
      <w:r>
        <w:t xml:space="preserve">Provide </w:t>
      </w:r>
      <w:r w:rsidR="00301946">
        <w:t>a real-time plot representing the algorithm running time</w:t>
      </w:r>
    </w:p>
    <w:p w:rsidR="00F71DE1" w:rsidRDefault="00F71DE1" w:rsidP="001F2C96">
      <w:pPr>
        <w:pStyle w:val="ListParagraph"/>
        <w:numPr>
          <w:ilvl w:val="0"/>
          <w:numId w:val="22"/>
        </w:numPr>
      </w:pPr>
      <w:r>
        <w:t>Provide a visual representation of the context policies, sensors and their values</w:t>
      </w:r>
    </w:p>
    <w:p w:rsidR="003858A8" w:rsidRDefault="003858A8" w:rsidP="003858A8">
      <w:pPr>
        <w:pStyle w:val="ListParagraph"/>
        <w:numPr>
          <w:ilvl w:val="0"/>
          <w:numId w:val="21"/>
        </w:numPr>
        <w:rPr>
          <w:b/>
        </w:rPr>
      </w:pPr>
      <w:r w:rsidRPr="00AC37BE">
        <w:rPr>
          <w:b/>
        </w:rPr>
        <w:t>Apply the context management solution to a smart environment</w:t>
      </w:r>
    </w:p>
    <w:p w:rsidR="009B07B8" w:rsidRDefault="009B07B8" w:rsidP="009B07B8">
      <w:pPr>
        <w:pStyle w:val="ListParagraph"/>
        <w:numPr>
          <w:ilvl w:val="1"/>
          <w:numId w:val="21"/>
        </w:numPr>
      </w:pPr>
      <w:r>
        <w:t>Create web services for the smart environment sensors</w:t>
      </w:r>
    </w:p>
    <w:p w:rsidR="007A71F3" w:rsidRDefault="007A71F3" w:rsidP="009B07B8">
      <w:pPr>
        <w:pStyle w:val="ListParagraph"/>
        <w:numPr>
          <w:ilvl w:val="1"/>
          <w:numId w:val="21"/>
        </w:numPr>
      </w:pPr>
      <w:r>
        <w:t>Define policies, actuators and associated actions</w:t>
      </w:r>
    </w:p>
    <w:p w:rsidR="00D201B7" w:rsidRDefault="003D47C9" w:rsidP="009B07B8">
      <w:pPr>
        <w:pStyle w:val="ListParagraph"/>
        <w:numPr>
          <w:ilvl w:val="1"/>
          <w:numId w:val="21"/>
        </w:numPr>
      </w:pPr>
      <w:r>
        <w:t xml:space="preserve">Test the context management solution under </w:t>
      </w:r>
      <w:r w:rsidR="007613CF">
        <w:t>context patterns</w:t>
      </w:r>
    </w:p>
    <w:p w:rsidR="007613CF" w:rsidRDefault="007613CF" w:rsidP="009B07B8">
      <w:pPr>
        <w:pStyle w:val="ListParagraph"/>
        <w:numPr>
          <w:ilvl w:val="1"/>
          <w:numId w:val="21"/>
        </w:numPr>
      </w:pPr>
      <w:r>
        <w:t>Extensively test the system using the interactive 3D representation</w:t>
      </w:r>
    </w:p>
    <w:p w:rsidR="006E51EC" w:rsidRPr="006E51EC" w:rsidRDefault="006E51EC" w:rsidP="006E51EC">
      <w:pPr>
        <w:pStyle w:val="ListParagraph"/>
        <w:numPr>
          <w:ilvl w:val="0"/>
          <w:numId w:val="21"/>
        </w:numPr>
        <w:rPr>
          <w:b/>
        </w:rPr>
      </w:pPr>
      <w:r w:rsidRPr="006E51EC">
        <w:rPr>
          <w:b/>
        </w:rPr>
        <w:t>Extends and adapt the context management solution for server cluster management</w:t>
      </w:r>
    </w:p>
    <w:p w:rsidR="002A0E9D" w:rsidRDefault="002A0E9D" w:rsidP="00B83110">
      <w:pPr>
        <w:pStyle w:val="ListParagraph"/>
        <w:numPr>
          <w:ilvl w:val="1"/>
          <w:numId w:val="21"/>
        </w:numPr>
      </w:pPr>
      <w:r>
        <w:t>Create web services for interacting with the server operating system</w:t>
      </w:r>
    </w:p>
    <w:p w:rsidR="00B83110" w:rsidRDefault="000840A9" w:rsidP="00B83110">
      <w:pPr>
        <w:pStyle w:val="ListParagraph"/>
        <w:numPr>
          <w:ilvl w:val="1"/>
          <w:numId w:val="21"/>
        </w:numPr>
      </w:pPr>
      <w:r>
        <w:t xml:space="preserve">Adapt the context </w:t>
      </w:r>
      <w:r w:rsidR="00B83110">
        <w:t>representation</w:t>
      </w:r>
    </w:p>
    <w:p w:rsidR="00B83110" w:rsidRDefault="00B83110" w:rsidP="00B83110">
      <w:pPr>
        <w:pStyle w:val="ListParagraph"/>
        <w:numPr>
          <w:ilvl w:val="0"/>
          <w:numId w:val="22"/>
        </w:numPr>
      </w:pPr>
      <w:r>
        <w:t>Split the policies into two categories : Energy policies and QoS policies</w:t>
      </w:r>
    </w:p>
    <w:p w:rsidR="00BD6793" w:rsidRDefault="003646BA" w:rsidP="00255946">
      <w:pPr>
        <w:pStyle w:val="ListParagraph"/>
        <w:numPr>
          <w:ilvl w:val="0"/>
          <w:numId w:val="22"/>
        </w:numPr>
      </w:pPr>
      <w:r>
        <w:t>Augment</w:t>
      </w:r>
      <w:r w:rsidR="00B83110">
        <w:t xml:space="preserve"> the context representation with information particular to datacenters</w:t>
      </w:r>
    </w:p>
    <w:p w:rsidR="00672DF9" w:rsidRDefault="00661691" w:rsidP="006E51EC">
      <w:pPr>
        <w:pStyle w:val="ListParagraph"/>
        <w:numPr>
          <w:ilvl w:val="1"/>
          <w:numId w:val="21"/>
        </w:numPr>
      </w:pPr>
      <w:r>
        <w:t xml:space="preserve">Find </w:t>
      </w:r>
      <w:r w:rsidR="009C1CFD">
        <w:t>techniques for improving the energy efficiency in datacenters</w:t>
      </w:r>
    </w:p>
    <w:p w:rsidR="004718D1" w:rsidRDefault="004718D1" w:rsidP="004718D1">
      <w:pPr>
        <w:pStyle w:val="ListParagraph"/>
        <w:numPr>
          <w:ilvl w:val="0"/>
          <w:numId w:val="22"/>
        </w:numPr>
      </w:pPr>
      <w:r>
        <w:t xml:space="preserve">Find a mechanism for dynamic task migration </w:t>
      </w:r>
    </w:p>
    <w:p w:rsidR="004718D1" w:rsidRDefault="008B2784" w:rsidP="004718D1">
      <w:pPr>
        <w:pStyle w:val="ListParagraph"/>
        <w:numPr>
          <w:ilvl w:val="0"/>
          <w:numId w:val="22"/>
        </w:numPr>
      </w:pPr>
      <w:r>
        <w:t>Find a mechanism for improving server consolidation</w:t>
      </w:r>
    </w:p>
    <w:p w:rsidR="00FB40D0" w:rsidRDefault="00EC4D16" w:rsidP="006E51EC">
      <w:pPr>
        <w:pStyle w:val="ListParagraph"/>
        <w:numPr>
          <w:ilvl w:val="1"/>
          <w:numId w:val="21"/>
        </w:numPr>
      </w:pPr>
      <w:r>
        <w:t xml:space="preserve">Study </w:t>
      </w:r>
      <w:r w:rsidR="00013ED4">
        <w:t>datacenter management technologies</w:t>
      </w:r>
    </w:p>
    <w:p w:rsidR="00E966CF" w:rsidRDefault="00900AC2" w:rsidP="006E51EC">
      <w:pPr>
        <w:pStyle w:val="ListParagraph"/>
        <w:numPr>
          <w:ilvl w:val="1"/>
          <w:numId w:val="21"/>
        </w:numPr>
      </w:pPr>
      <w:r>
        <w:t>Provide system information visually:</w:t>
      </w:r>
    </w:p>
    <w:p w:rsidR="00900AC2" w:rsidRDefault="008E771F" w:rsidP="00900AC2">
      <w:pPr>
        <w:pStyle w:val="ListParagraph"/>
        <w:numPr>
          <w:ilvl w:val="0"/>
          <w:numId w:val="22"/>
        </w:numPr>
      </w:pPr>
      <w:r>
        <w:t>Adapt the existing 3D representation</w:t>
      </w:r>
    </w:p>
    <w:p w:rsidR="00C76367" w:rsidRDefault="00E45CC2" w:rsidP="00900AC2">
      <w:pPr>
        <w:pStyle w:val="ListParagraph"/>
        <w:numPr>
          <w:ilvl w:val="0"/>
          <w:numId w:val="22"/>
        </w:numPr>
      </w:pPr>
      <w:r>
        <w:t>Im</w:t>
      </w:r>
      <w:r w:rsidR="008F7BE4">
        <w:t>plement  server resource monitor</w:t>
      </w:r>
      <w:r w:rsidR="002D00DF">
        <w:t>s</w:t>
      </w:r>
    </w:p>
    <w:p w:rsidR="00CB26B9" w:rsidRDefault="006F0742" w:rsidP="00900AC2">
      <w:pPr>
        <w:pStyle w:val="ListParagraph"/>
        <w:numPr>
          <w:ilvl w:val="0"/>
          <w:numId w:val="22"/>
        </w:numPr>
      </w:pPr>
      <w:r>
        <w:t>Create a visual representation of the tasks(both deployed and undeployed) for better task tracking</w:t>
      </w:r>
    </w:p>
    <w:p w:rsidR="006F0742" w:rsidRDefault="001314D6" w:rsidP="00E94C6B">
      <w:pPr>
        <w:pStyle w:val="ListParagraph"/>
        <w:numPr>
          <w:ilvl w:val="1"/>
          <w:numId w:val="21"/>
        </w:numPr>
      </w:pPr>
      <w:r>
        <w:t>Test the system on a real world server cluster</w:t>
      </w:r>
    </w:p>
    <w:p w:rsidR="001314D6" w:rsidRPr="006E51EC" w:rsidRDefault="002A7566" w:rsidP="00E94C6B">
      <w:pPr>
        <w:pStyle w:val="ListParagraph"/>
        <w:numPr>
          <w:ilvl w:val="1"/>
          <w:numId w:val="21"/>
        </w:numPr>
      </w:pPr>
      <w:r>
        <w:t>Develop a workload generating tool for extensive system test.</w:t>
      </w:r>
    </w:p>
    <w:p w:rsidR="00C90451" w:rsidRDefault="0066289D" w:rsidP="002027A3">
      <w:pPr>
        <w:pStyle w:val="Heading1"/>
        <w:numPr>
          <w:ilvl w:val="0"/>
          <w:numId w:val="29"/>
        </w:numPr>
      </w:pPr>
      <w:bookmarkStart w:id="19" w:name="_Toc263324636"/>
      <w:r>
        <w:t>Analysis and Design</w:t>
      </w:r>
      <w:bookmarkEnd w:id="19"/>
    </w:p>
    <w:p w:rsidR="00E12C25" w:rsidRDefault="005B7D4F" w:rsidP="00E12C25">
      <w:pPr>
        <w:rPr>
          <w:color w:val="FF0000"/>
        </w:rPr>
      </w:pPr>
      <w:r>
        <w:rPr>
          <w:color w:val="FF0000"/>
        </w:rPr>
        <w:t xml:space="preserve">De </w:t>
      </w:r>
      <w:proofErr w:type="spellStart"/>
      <w:r w:rsidR="007513CF" w:rsidRPr="007513CF">
        <w:rPr>
          <w:color w:val="FF0000"/>
        </w:rPr>
        <w:t>inserat</w:t>
      </w:r>
      <w:proofErr w:type="spellEnd"/>
      <w:r w:rsidR="007513CF" w:rsidRPr="007513CF">
        <w:rPr>
          <w:color w:val="FF0000"/>
        </w:rPr>
        <w:t xml:space="preserve"> </w:t>
      </w:r>
      <w:proofErr w:type="spellStart"/>
      <w:r w:rsidR="007513CF" w:rsidRPr="007513CF">
        <w:rPr>
          <w:color w:val="FF0000"/>
        </w:rPr>
        <w:t>descrierea</w:t>
      </w:r>
      <w:proofErr w:type="spellEnd"/>
      <w:r w:rsidR="007513CF" w:rsidRPr="007513CF">
        <w:rPr>
          <w:color w:val="FF0000"/>
        </w:rPr>
        <w:t xml:space="preserve"> </w:t>
      </w:r>
      <w:proofErr w:type="spellStart"/>
      <w:r w:rsidR="007513CF" w:rsidRPr="007513CF">
        <w:rPr>
          <w:color w:val="FF0000"/>
        </w:rPr>
        <w:t>capitolului</w:t>
      </w:r>
      <w:proofErr w:type="spellEnd"/>
    </w:p>
    <w:p w:rsidR="00AD607B" w:rsidRPr="00AD607B" w:rsidRDefault="00AD607B" w:rsidP="00E12C25">
      <w:pPr>
        <w:rPr>
          <w:color w:val="FF0000"/>
        </w:rPr>
      </w:pPr>
      <w:proofErr w:type="gramStart"/>
      <w:r>
        <w:rPr>
          <w:color w:val="FF0000"/>
        </w:rPr>
        <w:t>CRED K ASTA LA PARTEA DE IMPLEMENTARE.</w:t>
      </w:r>
      <w:proofErr w:type="gramEnd"/>
    </w:p>
    <w:p w:rsidR="00AA157F" w:rsidRPr="002027A3" w:rsidRDefault="005B0F33" w:rsidP="002027A3">
      <w:r>
        <w:t xml:space="preserve">Due to the joint development </w:t>
      </w:r>
      <w:r w:rsidR="003D4A0F">
        <w:t xml:space="preserve">effort </w:t>
      </w:r>
      <w:r w:rsidR="006963E9">
        <w:t xml:space="preserve">done by me and a colleague of mine, </w:t>
      </w:r>
      <w:proofErr w:type="spellStart"/>
      <w:r w:rsidR="006963E9">
        <w:t>C</w:t>
      </w:r>
      <w:r w:rsidR="00F24E29">
        <w:t>opil</w:t>
      </w:r>
      <w:proofErr w:type="spellEnd"/>
      <w:r w:rsidR="00F24E29">
        <w:t xml:space="preserve"> </w:t>
      </w:r>
      <w:proofErr w:type="spellStart"/>
      <w:r w:rsidR="00F24E29">
        <w:t>Gergiana</w:t>
      </w:r>
      <w:proofErr w:type="spellEnd"/>
      <w:r w:rsidR="006E1FB0">
        <w:t xml:space="preserve"> in designing the system’s core, the </w:t>
      </w:r>
      <w:r w:rsidR="006E1FB0" w:rsidRPr="006E1FB0">
        <w:rPr>
          <w:b/>
        </w:rPr>
        <w:t xml:space="preserve">reinforcement </w:t>
      </w:r>
      <w:r w:rsidR="006E1FB0">
        <w:rPr>
          <w:b/>
        </w:rPr>
        <w:t>based self-healing</w:t>
      </w:r>
      <w:r w:rsidR="006E1FB0" w:rsidRPr="006E1FB0">
        <w:rPr>
          <w:b/>
        </w:rPr>
        <w:t xml:space="preserve"> </w:t>
      </w:r>
      <w:r w:rsidR="00DE0E2A" w:rsidRPr="006E1FB0">
        <w:rPr>
          <w:b/>
        </w:rPr>
        <w:t>algorithm</w:t>
      </w:r>
      <w:r w:rsidR="00DE0E2A">
        <w:t xml:space="preserve"> [</w:t>
      </w:r>
      <w:r w:rsidR="006E1FB0">
        <w:t>5]</w:t>
      </w:r>
      <w:r w:rsidR="00DE0E2A">
        <w:t xml:space="preserve"> and associated concepts</w:t>
      </w:r>
      <w:r w:rsidR="006963E9">
        <w:t>, the algorithm</w:t>
      </w:r>
      <w:r w:rsidR="00DE0E2A">
        <w:t xml:space="preserve"> and concepts</w:t>
      </w:r>
      <w:r w:rsidR="006963E9">
        <w:t xml:space="preserve"> description will appear both in this book and in [</w:t>
      </w:r>
      <w:r w:rsidR="008D1BA2">
        <w:t>19</w:t>
      </w:r>
      <w:r w:rsidR="006963E9">
        <w:t>]</w:t>
      </w:r>
      <w:r w:rsidR="008D1BA2">
        <w:t xml:space="preserve">. </w:t>
      </w:r>
      <w:r w:rsidR="00DC1EC8">
        <w:t>Although in the rest of the project the work can be clearly divided</w:t>
      </w:r>
      <w:r w:rsidR="00D32CC7">
        <w:t>,</w:t>
      </w:r>
      <w:r w:rsidR="00A865D2">
        <w:t xml:space="preserve"> </w:t>
      </w:r>
      <w:r w:rsidR="0097142D">
        <w:t xml:space="preserve">the </w:t>
      </w:r>
      <w:r w:rsidR="00DC1EC8">
        <w:t xml:space="preserve">algorithm was developed together, the concepts where </w:t>
      </w:r>
      <w:r w:rsidR="00DC1EC8">
        <w:lastRenderedPageBreak/>
        <w:t xml:space="preserve">defined together and </w:t>
      </w:r>
      <w:r w:rsidR="0097142D">
        <w:t>so</w:t>
      </w:r>
      <w:r w:rsidR="00DC1EC8">
        <w:t xml:space="preserve"> </w:t>
      </w:r>
      <w:r w:rsidR="001A3E9C">
        <w:t xml:space="preserve">it </w:t>
      </w:r>
      <w:r w:rsidR="00DC1EC8">
        <w:t xml:space="preserve">is impossible to perform a distinction between our </w:t>
      </w:r>
      <w:r w:rsidR="009530DD">
        <w:t>works</w:t>
      </w:r>
      <w:r w:rsidR="00F269D3">
        <w:t xml:space="preserve"> </w:t>
      </w:r>
      <w:r w:rsidR="00A66F6B">
        <w:t>in</w:t>
      </w:r>
      <w:r w:rsidR="00F269D3">
        <w:t xml:space="preserve"> this case</w:t>
      </w:r>
      <w:r w:rsidR="00DC1EC8">
        <w:t>.</w:t>
      </w:r>
      <w:r w:rsidR="0049499F">
        <w:t xml:space="preserve"> </w:t>
      </w:r>
      <w:r w:rsidR="00620136">
        <w:t xml:space="preserve">The entire </w:t>
      </w:r>
      <w:r w:rsidR="004253FB">
        <w:rPr>
          <w:b/>
        </w:rPr>
        <w:t>4.1.</w:t>
      </w:r>
      <w:r w:rsidR="00620136" w:rsidRPr="00B35D40">
        <w:rPr>
          <w:b/>
        </w:rPr>
        <w:t xml:space="preserve">The Context Model </w:t>
      </w:r>
      <w:r w:rsidR="004253FB">
        <w:t xml:space="preserve">and </w:t>
      </w:r>
      <w:r w:rsidR="004253FB" w:rsidRPr="004253FB">
        <w:rPr>
          <w:b/>
        </w:rPr>
        <w:t xml:space="preserve">4.2.The </w:t>
      </w:r>
      <w:r w:rsidR="004253FB">
        <w:rPr>
          <w:b/>
        </w:rPr>
        <w:t xml:space="preserve">Reinforcement Learning Algorithm </w:t>
      </w:r>
      <w:r w:rsidR="00620136">
        <w:t>subchapter is joint development effort</w:t>
      </w:r>
      <w:r w:rsidR="00243AD0">
        <w:t>,</w:t>
      </w:r>
      <w:r w:rsidR="00620136">
        <w:t xml:space="preserve"> </w:t>
      </w:r>
      <w:r w:rsidR="00456074">
        <w:t xml:space="preserve">elements contained in it </w:t>
      </w:r>
      <w:r w:rsidR="00243AD0">
        <w:t>being</w:t>
      </w:r>
      <w:r w:rsidR="00456074">
        <w:t xml:space="preserve"> also described</w:t>
      </w:r>
      <w:r w:rsidR="00620136">
        <w:t xml:space="preserve"> in </w:t>
      </w:r>
      <w:r w:rsidR="005614EC">
        <w:t>[19].</w:t>
      </w:r>
    </w:p>
    <w:p w:rsidR="0042725B" w:rsidRDefault="00AA157F" w:rsidP="0060224E">
      <w:pPr>
        <w:pStyle w:val="Heading2"/>
        <w:numPr>
          <w:ilvl w:val="1"/>
          <w:numId w:val="29"/>
        </w:numPr>
      </w:pPr>
      <w:bookmarkStart w:id="20" w:name="_Toc263324637"/>
      <w:r>
        <w:t>The context model</w:t>
      </w:r>
      <w:bookmarkEnd w:id="20"/>
    </w:p>
    <w:p w:rsidR="00E10BC7" w:rsidRDefault="00F74669" w:rsidP="00125463">
      <w:pPr>
        <w:spacing w:before="200"/>
      </w:pPr>
      <w:r>
        <w:t xml:space="preserve">The context model used by the self-adapting solution presented in this book is based on the RAP (Resources, Actors, </w:t>
      </w:r>
      <w:proofErr w:type="gramStart"/>
      <w:r>
        <w:t>Policies</w:t>
      </w:r>
      <w:proofErr w:type="gramEnd"/>
      <w:r>
        <w:t xml:space="preserve">) model presented in [18]. </w:t>
      </w:r>
      <w:r w:rsidR="00BC0BD3">
        <w:t xml:space="preserve">This model was chosen because </w:t>
      </w:r>
      <w:r w:rsidR="00E3758A">
        <w:t xml:space="preserve">is general </w:t>
      </w:r>
      <w:r w:rsidR="00FB0F4E">
        <w:t>and powerfu</w:t>
      </w:r>
      <w:r w:rsidR="0084710B">
        <w:t>l enough to be used in any self-adapting system</w:t>
      </w:r>
      <w:r w:rsidR="00FB0F4E">
        <w:t>.</w:t>
      </w:r>
    </w:p>
    <w:p w:rsidR="0060224E" w:rsidRDefault="0060224E" w:rsidP="0060224E">
      <w:pPr>
        <w:pStyle w:val="Heading3"/>
      </w:pPr>
      <w:bookmarkStart w:id="21" w:name="_Toc263324638"/>
      <w:r>
        <w:t>Context Ontology Representation</w:t>
      </w:r>
      <w:bookmarkEnd w:id="21"/>
    </w:p>
    <w:p w:rsidR="00BF07CB" w:rsidRDefault="00BF07CB" w:rsidP="00BF07CB">
      <w:pPr>
        <w:spacing w:before="200"/>
      </w:pPr>
      <w:r>
        <w:t>The core ontology representation only extends the Resources element of the RAP model with Sensor and Actuator concepts.</w:t>
      </w:r>
      <w:r w:rsidR="005C1F3B">
        <w:t xml:space="preserve"> This distinction between resources is needed </w:t>
      </w:r>
      <w:r w:rsidR="002E3BAE">
        <w:t>as the system needs to know what element returns context information and what element can influence the context.</w:t>
      </w:r>
    </w:p>
    <w:p w:rsidR="00F37122" w:rsidRDefault="00BF07CB" w:rsidP="00F37122">
      <w:pPr>
        <w:keepNext/>
        <w:spacing w:before="200"/>
      </w:pPr>
      <w:r>
        <w:rPr>
          <w:noProof/>
        </w:rPr>
        <w:drawing>
          <wp:inline distT="0" distB="0" distL="0" distR="0">
            <wp:extent cx="5650230" cy="2587625"/>
            <wp:effectExtent l="19050" t="19050" r="26670" b="22225"/>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650230" cy="2587625"/>
                    </a:xfrm>
                    <a:prstGeom prst="rect">
                      <a:avLst/>
                    </a:prstGeom>
                    <a:noFill/>
                    <a:ln w="9525">
                      <a:solidFill>
                        <a:schemeClr val="tx1"/>
                      </a:solidFill>
                      <a:miter lim="800000"/>
                      <a:headEnd/>
                      <a:tailEnd/>
                    </a:ln>
                  </pic:spPr>
                </pic:pic>
              </a:graphicData>
            </a:graphic>
          </wp:inline>
        </w:drawing>
      </w:r>
    </w:p>
    <w:p w:rsidR="00BF07CB" w:rsidRDefault="00F37122" w:rsidP="00F37122">
      <w:pPr>
        <w:pStyle w:val="Caption"/>
        <w:jc w:val="center"/>
        <w:rPr>
          <w:color w:val="auto"/>
        </w:rPr>
      </w:pPr>
      <w:r w:rsidRPr="00E305B0">
        <w:rPr>
          <w:color w:val="auto"/>
        </w:rPr>
        <w:t xml:space="preserve">Figure </w:t>
      </w:r>
      <w:r w:rsidR="003057D1" w:rsidRPr="00E305B0">
        <w:rPr>
          <w:color w:val="auto"/>
        </w:rPr>
        <w:fldChar w:fldCharType="begin"/>
      </w:r>
      <w:r w:rsidRPr="00E305B0">
        <w:rPr>
          <w:color w:val="auto"/>
        </w:rPr>
        <w:instrText xml:space="preserve"> SEQ Figure \* ARABIC </w:instrText>
      </w:r>
      <w:r w:rsidR="003057D1" w:rsidRPr="00E305B0">
        <w:rPr>
          <w:color w:val="auto"/>
        </w:rPr>
        <w:fldChar w:fldCharType="separate"/>
      </w:r>
      <w:r w:rsidR="00BF629A">
        <w:rPr>
          <w:noProof/>
          <w:color w:val="auto"/>
        </w:rPr>
        <w:t>2</w:t>
      </w:r>
      <w:r w:rsidR="003057D1" w:rsidRPr="00E305B0">
        <w:rPr>
          <w:color w:val="auto"/>
        </w:rPr>
        <w:fldChar w:fldCharType="end"/>
      </w:r>
      <w:r w:rsidRPr="00E305B0">
        <w:rPr>
          <w:color w:val="auto"/>
        </w:rPr>
        <w:t>: RAP Ontology Representation</w:t>
      </w:r>
    </w:p>
    <w:p w:rsidR="008E0770" w:rsidRPr="00B236AC" w:rsidRDefault="00B236AC" w:rsidP="008E0770">
      <w:pPr>
        <w:ind w:firstLine="720"/>
      </w:pPr>
      <w:r>
        <w:t xml:space="preserve">Because the datacenter context needs more specific information, another ontology representation is defined </w:t>
      </w:r>
      <w:r w:rsidR="004811E0">
        <w:t xml:space="preserve">based on the RAP model </w:t>
      </w:r>
      <w:r>
        <w:t>and used together with the previous basic representation. The previous representation is used for environmental representation and the next ontology is used to represent the datacenter physical and software components. Also, due to the fixed number of actions possible in a datacenter, the generality of the representation is reduced</w:t>
      </w:r>
      <w:r w:rsidR="0011380C">
        <w:t xml:space="preserve"> by creating a concrete class for each possible action. </w:t>
      </w:r>
      <w:r w:rsidR="00DA2BA3">
        <w:t>The reduction i</w:t>
      </w:r>
      <w:r w:rsidR="00A61086">
        <w:t>n</w:t>
      </w:r>
      <w:r w:rsidR="00DA2BA3">
        <w:t xml:space="preserve"> generality is</w:t>
      </w:r>
      <w:r w:rsidR="00A61086">
        <w:t xml:space="preserve"> motivated </w:t>
      </w:r>
      <w:r w:rsidR="00DA2BA3">
        <w:t>by an increase in efficiency</w:t>
      </w:r>
      <w:r w:rsidR="00435488">
        <w:t xml:space="preserve"> by</w:t>
      </w:r>
      <w:r w:rsidR="00DA2BA3">
        <w:t xml:space="preserve"> eliminating the search for all possible actions at each step in the </w:t>
      </w:r>
      <w:r w:rsidR="00F03228">
        <w:t xml:space="preserve">action selection </w:t>
      </w:r>
      <w:r w:rsidR="00DA2BA3">
        <w:t>algorithm.</w:t>
      </w:r>
    </w:p>
    <w:p w:rsidR="00730398" w:rsidRDefault="00730398" w:rsidP="00730398">
      <w:pPr>
        <w:keepNext/>
      </w:pPr>
      <w:r>
        <w:rPr>
          <w:noProof/>
        </w:rPr>
        <w:lastRenderedPageBreak/>
        <w:drawing>
          <wp:inline distT="0" distB="0" distL="0" distR="0">
            <wp:extent cx="5943600" cy="1974652"/>
            <wp:effectExtent l="19050" t="19050" r="19050" b="25598"/>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1974652"/>
                    </a:xfrm>
                    <a:prstGeom prst="rect">
                      <a:avLst/>
                    </a:prstGeom>
                    <a:noFill/>
                    <a:ln w="9525">
                      <a:solidFill>
                        <a:schemeClr val="tx1"/>
                      </a:solidFill>
                      <a:miter lim="800000"/>
                      <a:headEnd/>
                      <a:tailEnd/>
                    </a:ln>
                  </pic:spPr>
                </pic:pic>
              </a:graphicData>
            </a:graphic>
          </wp:inline>
        </w:drawing>
      </w:r>
    </w:p>
    <w:p w:rsidR="007102CC" w:rsidRPr="00730398" w:rsidRDefault="00730398" w:rsidP="00730398">
      <w:pPr>
        <w:pStyle w:val="Caption"/>
        <w:jc w:val="center"/>
        <w:rPr>
          <w:color w:val="auto"/>
        </w:rPr>
      </w:pPr>
      <w:r w:rsidRPr="00730398">
        <w:rPr>
          <w:color w:val="auto"/>
        </w:rPr>
        <w:t xml:space="preserve">Figure </w:t>
      </w:r>
      <w:r w:rsidR="003057D1" w:rsidRPr="00730398">
        <w:rPr>
          <w:color w:val="auto"/>
        </w:rPr>
        <w:fldChar w:fldCharType="begin"/>
      </w:r>
      <w:r w:rsidRPr="00730398">
        <w:rPr>
          <w:color w:val="auto"/>
        </w:rPr>
        <w:instrText xml:space="preserve"> SEQ Figure \* ARABIC </w:instrText>
      </w:r>
      <w:r w:rsidR="003057D1" w:rsidRPr="00730398">
        <w:rPr>
          <w:color w:val="auto"/>
        </w:rPr>
        <w:fldChar w:fldCharType="separate"/>
      </w:r>
      <w:r w:rsidR="00BF629A">
        <w:rPr>
          <w:noProof/>
          <w:color w:val="auto"/>
        </w:rPr>
        <w:t>3</w:t>
      </w:r>
      <w:r w:rsidR="003057D1" w:rsidRPr="00730398">
        <w:rPr>
          <w:color w:val="auto"/>
        </w:rPr>
        <w:fldChar w:fldCharType="end"/>
      </w:r>
      <w:r w:rsidRPr="00730398">
        <w:rPr>
          <w:color w:val="auto"/>
        </w:rPr>
        <w:t>: Datacenter Ontology Representation</w:t>
      </w:r>
    </w:p>
    <w:p w:rsidR="00591172" w:rsidRDefault="00591172" w:rsidP="0060224E">
      <w:pPr>
        <w:pStyle w:val="Heading3"/>
        <w:numPr>
          <w:ilvl w:val="2"/>
          <w:numId w:val="29"/>
        </w:numPr>
      </w:pPr>
      <w:bookmarkStart w:id="22" w:name="_Toc263324639"/>
      <w:r>
        <w:t>Policies</w:t>
      </w:r>
      <w:bookmarkEnd w:id="22"/>
    </w:p>
    <w:p w:rsidR="00591172" w:rsidRDefault="00F6339B" w:rsidP="001032D3">
      <w:pPr>
        <w:spacing w:before="200"/>
      </w:pPr>
      <w:r>
        <w:t xml:space="preserve">The policies consist of a set of acceptable sensors values. </w:t>
      </w:r>
      <w:r w:rsidR="00591172">
        <w:t xml:space="preserve">In order to have a fine-grained view over any context situation and be able to differentiate between the severity of two different context situations, weights are used. Each policy has a weight </w:t>
      </w:r>
      <m:oMath>
        <m:r>
          <w:rPr>
            <w:rFonts w:ascii="Cambria Math" w:hAnsi="Cambria Math"/>
          </w:rPr>
          <m:t>pw</m:t>
        </m:r>
      </m:oMath>
      <w:r w:rsidR="00591172">
        <w:t xml:space="preserve"> associated to it which represents the importance of the policy in the overall context.</w:t>
      </w:r>
      <w:r w:rsidR="00616456">
        <w:t xml:space="preserve"> Furthermore, each resource associated to a policy has a weight </w:t>
      </w:r>
      <m:oMath>
        <m:r>
          <w:rPr>
            <w:rFonts w:ascii="Cambria Math" w:hAnsi="Cambria Math"/>
          </w:rPr>
          <m:t>rw</m:t>
        </m:r>
      </m:oMath>
      <w:r w:rsidR="00B50BE9">
        <w:t xml:space="preserve"> </w:t>
      </w:r>
      <w:r w:rsidR="00616456">
        <w:t>representing the importance of the sensor in that particular policy.</w:t>
      </w:r>
    </w:p>
    <w:p w:rsidR="00E90EAF" w:rsidRPr="00E90EAF" w:rsidRDefault="00E90EAF" w:rsidP="001032D3">
      <w:pPr>
        <w:spacing w:before="200"/>
        <w:rPr>
          <w:color w:val="FF0000"/>
        </w:rPr>
      </w:pPr>
      <w:r>
        <w:rPr>
          <w:color w:val="FF0000"/>
        </w:rPr>
        <w:t xml:space="preserve">DE BAGAT FORMALIZARE A </w:t>
      </w:r>
      <w:r w:rsidR="00BE3F71">
        <w:rPr>
          <w:color w:val="FF0000"/>
        </w:rPr>
        <w:t>POLITICII</w:t>
      </w:r>
    </w:p>
    <w:p w:rsidR="00C87862" w:rsidRDefault="00542A51" w:rsidP="0060224E">
      <w:pPr>
        <w:pStyle w:val="Heading3"/>
        <w:numPr>
          <w:ilvl w:val="2"/>
          <w:numId w:val="29"/>
        </w:numPr>
      </w:pPr>
      <w:bookmarkStart w:id="23" w:name="_Toc263324640"/>
      <w:r>
        <w:t xml:space="preserve">Context </w:t>
      </w:r>
      <w:r w:rsidR="00C87862">
        <w:t>Entropy</w:t>
      </w:r>
      <w:bookmarkEnd w:id="23"/>
    </w:p>
    <w:p w:rsidR="00683B63" w:rsidRDefault="00711185" w:rsidP="006B7678">
      <w:pPr>
        <w:spacing w:before="200"/>
      </w:pPr>
      <w:r>
        <w:t xml:space="preserve">For understanding the concept of context state entropy the state must be defined. A context state is a snapshot of </w:t>
      </w:r>
      <w:r w:rsidR="002325E8">
        <w:t xml:space="preserve">the execution environment taken at </w:t>
      </w:r>
      <w:r w:rsidR="00741E10">
        <w:t>a specific moment in time.</w:t>
      </w:r>
      <w:r w:rsidR="002325E8">
        <w:t xml:space="preserve"> </w:t>
      </w:r>
    </w:p>
    <w:p w:rsidR="0099668B" w:rsidRDefault="00B21044" w:rsidP="00683B63">
      <w:pPr>
        <w:spacing w:before="200"/>
        <w:ind w:firstLine="720"/>
      </w:pPr>
      <w:r>
        <w:t xml:space="preserve">For evaluating the degree of </w:t>
      </w:r>
      <w:r w:rsidR="00B365B2">
        <w:t>context state deviation from the acceptable value the concept of</w:t>
      </w:r>
      <w:r w:rsidR="00DB61AA">
        <w:t xml:space="preserve"> context state</w:t>
      </w:r>
      <w:r w:rsidR="00B365B2">
        <w:t xml:space="preserve"> entropy is </w:t>
      </w:r>
      <w:r w:rsidR="00CC4E39">
        <w:t>used</w:t>
      </w:r>
      <w:r w:rsidR="00B916DB">
        <w:t xml:space="preserve"> [5]</w:t>
      </w:r>
      <w:r w:rsidR="00B365B2">
        <w:t>.</w:t>
      </w:r>
      <w:r w:rsidR="00B916DB">
        <w:t xml:space="preserve"> </w:t>
      </w:r>
      <w:r w:rsidR="00D13A89">
        <w:t>The context state entropy is used to represent the desirability of the system to be in a particular state</w:t>
      </w:r>
      <w:r w:rsidR="002B250B">
        <w:t>.</w:t>
      </w:r>
      <w:r w:rsidR="000A14E4">
        <w:t xml:space="preserve"> Based on the definition of the policy, the entropy is defined as the product between the policy weight and the sum of products between the associated resources weight and their distance from the </w:t>
      </w:r>
      <w:r w:rsidR="00A01B98">
        <w:t>acceptable value: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018"/>
        <w:gridCol w:w="450"/>
      </w:tblGrid>
      <w:tr w:rsidR="006116B4" w:rsidRPr="005B364B" w:rsidTr="004456DA">
        <w:tc>
          <w:tcPr>
            <w:tcW w:w="4018" w:type="dxa"/>
          </w:tcPr>
          <w:p w:rsidR="006116B4" w:rsidRDefault="006116B4" w:rsidP="004456DA">
            <w:pPr>
              <w:pStyle w:val="sddsasdsa"/>
              <w:jc w:val="both"/>
            </w:pPr>
            <m:oMathPara>
              <m:oMath>
                <m:r>
                  <w:rPr>
                    <w:rFonts w:ascii="Cambria Math" w:hAnsi="Cambria Math"/>
                  </w:rPr>
                  <m:t xml:space="preserve">E= </m:t>
                </m:r>
                <m:nary>
                  <m:naryPr>
                    <m:chr m:val="∑"/>
                    <m:limLoc m:val="undOvr"/>
                    <m:subHide m:val="on"/>
                    <m:supHide m:val="on"/>
                    <m:ctrlPr>
                      <w:rPr>
                        <w:rFonts w:ascii="Cambria Math" w:hAnsi="Cambria Math"/>
                        <w:i/>
                      </w:rPr>
                    </m:ctrlPr>
                  </m:naryPr>
                  <m:sub/>
                  <m:sup/>
                  <m:e>
                    <m:sSub>
                      <m:sSubPr>
                        <m:ctrlPr>
                          <w:rPr>
                            <w:rFonts w:ascii="Cambria Math" w:hAnsi="Cambria Math"/>
                          </w:rPr>
                        </m:ctrlPr>
                      </m:sSubPr>
                      <m:e>
                        <m:r>
                          <w:rPr>
                            <w:rFonts w:ascii="Cambria Math" w:hAnsi="Cambria Math"/>
                          </w:rPr>
                          <m:t>p</m:t>
                        </m:r>
                      </m:e>
                      <m:sub>
                        <m:r>
                          <w:rPr>
                            <w:rFonts w:ascii="Cambria Math" w:hAnsi="Cambria Math"/>
                          </w:rPr>
                          <m:t>i</m:t>
                        </m:r>
                      </m:sub>
                    </m:sSub>
                  </m:e>
                </m:nary>
                <m:nary>
                  <m:naryPr>
                    <m:chr m:val="∑"/>
                    <m:limLoc m:val="undOvr"/>
                    <m:subHide m:val="on"/>
                    <m:supHide m:val="on"/>
                    <m:ctrlPr>
                      <w:rPr>
                        <w:rFonts w:ascii="Cambria Math" w:hAnsi="Cambria Math"/>
                        <w:i/>
                      </w:rPr>
                    </m:ctrlPr>
                  </m:naryPr>
                  <m:sub/>
                  <m:sup/>
                  <m:e>
                    <m:sSub>
                      <m:sSubPr>
                        <m:ctrlPr>
                          <w:rPr>
                            <w:rFonts w:ascii="Cambria Math" w:hAnsi="Cambria Math"/>
                          </w:rPr>
                        </m:ctrlPr>
                      </m:sSubPr>
                      <m:e>
                        <m:r>
                          <w:rPr>
                            <w:rFonts w:ascii="Cambria Math" w:hAnsi="Cambria Math"/>
                          </w:rPr>
                          <m:t>r</m:t>
                        </m:r>
                      </m:e>
                      <m:sub>
                        <m:r>
                          <w:rPr>
                            <w:rFonts w:ascii="Cambria Math" w:hAnsi="Cambria Math"/>
                          </w:rPr>
                          <m:t>ij</m:t>
                        </m:r>
                      </m:sub>
                    </m:sSub>
                  </m:e>
                </m:nary>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ij</m:t>
                    </m:r>
                  </m:sub>
                </m:sSub>
              </m:oMath>
            </m:oMathPara>
          </w:p>
        </w:tc>
        <w:tc>
          <w:tcPr>
            <w:tcW w:w="450" w:type="dxa"/>
          </w:tcPr>
          <w:p w:rsidR="006116B4" w:rsidRDefault="006116B4" w:rsidP="004456DA">
            <w:pPr>
              <w:pStyle w:val="sddsasdsa"/>
              <w:spacing w:before="100"/>
              <w:jc w:val="right"/>
            </w:pPr>
            <w:r>
              <w:t>(1)</w:t>
            </w:r>
          </w:p>
        </w:tc>
      </w:tr>
    </w:tbl>
    <w:p w:rsidR="006116B4" w:rsidRPr="005B364B" w:rsidRDefault="005B364B" w:rsidP="006116B4">
      <w:pPr>
        <w:pStyle w:val="sddsasdsa"/>
        <w:rPr>
          <w:color w:val="FF0000"/>
        </w:rPr>
      </w:pPr>
      <w:proofErr w:type="spellStart"/>
      <w:proofErr w:type="gramStart"/>
      <w:r>
        <w:rPr>
          <w:color w:val="FF0000"/>
        </w:rPr>
        <w:t>dDE</w:t>
      </w:r>
      <w:proofErr w:type="spellEnd"/>
      <w:proofErr w:type="gramEnd"/>
      <w:r>
        <w:rPr>
          <w:color w:val="FF0000"/>
        </w:rPr>
        <w:t xml:space="preserve"> PUS UNDEVA IN LISTA DE ECUATII SAU CEVA. SAU FIGURI&gt; NUSH</w:t>
      </w:r>
    </w:p>
    <w:p w:rsidR="006116B4" w:rsidRPr="00B171A6" w:rsidRDefault="006116B4" w:rsidP="006116B4">
      <w:pPr>
        <w:pStyle w:val="sddsasdsa"/>
        <w:jc w:val="both"/>
      </w:pPr>
      <w:r>
        <w:t>, where</w:t>
      </w:r>
      <w:r w:rsidRPr="00B171A6">
        <w:t>:</w:t>
      </w:r>
    </w:p>
    <w:p w:rsidR="006116B4" w:rsidRPr="00B171A6" w:rsidRDefault="006116B4" w:rsidP="006116B4">
      <w:pPr>
        <w:pStyle w:val="sddsasdsa"/>
      </w:pPr>
      <w:r w:rsidRPr="00B171A6">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B171A6">
        <w:rPr>
          <w:b/>
        </w:rPr>
        <w:t>:</w:t>
      </w:r>
      <w:r>
        <w:t xml:space="preserve"> </w:t>
      </w:r>
      <w:r w:rsidRPr="00B171A6">
        <w:t xml:space="preserve">the weight of </w:t>
      </w:r>
      <w:proofErr w:type="spellStart"/>
      <w:r w:rsidRPr="00B171A6">
        <w:t>i-th</w:t>
      </w:r>
      <w:proofErr w:type="spellEnd"/>
      <w:r w:rsidRPr="00B171A6">
        <w:t xml:space="preserve"> policy</w:t>
      </w:r>
    </w:p>
    <w:p w:rsidR="006116B4" w:rsidRPr="00B171A6" w:rsidRDefault="006116B4" w:rsidP="006116B4">
      <w:pPr>
        <w:pStyle w:val="sddsasdsa"/>
      </w:pPr>
      <w:r w:rsidRPr="00B171A6">
        <w:t xml:space="preserve">-  </w:t>
      </w:r>
      <m:oMath>
        <m:sSub>
          <m:sSubPr>
            <m:ctrlPr>
              <w:rPr>
                <w:rFonts w:ascii="Cambria Math" w:hAnsi="Cambria Math"/>
              </w:rPr>
            </m:ctrlPr>
          </m:sSubPr>
          <m:e>
            <m:r>
              <w:rPr>
                <w:rFonts w:ascii="Cambria Math" w:hAnsi="Cambria Math"/>
              </w:rPr>
              <m:t>r</m:t>
            </m:r>
          </m:e>
          <m:sub>
            <m:r>
              <w:rPr>
                <w:rFonts w:ascii="Cambria Math" w:hAnsi="Cambria Math"/>
              </w:rPr>
              <m:t>ij</m:t>
            </m:r>
          </m:sub>
        </m:sSub>
      </m:oMath>
      <w:r w:rsidRPr="00B171A6">
        <w:rPr>
          <w:b/>
        </w:rPr>
        <w:t>:</w:t>
      </w:r>
      <w:r>
        <w:rPr>
          <w:b/>
        </w:rPr>
        <w:t xml:space="preserve"> </w:t>
      </w:r>
      <w:r w:rsidRPr="00B171A6">
        <w:t xml:space="preserve">the importance of resource j in policy </w:t>
      </w:r>
      <w:proofErr w:type="spellStart"/>
      <w:r w:rsidRPr="00B171A6">
        <w:t>i</w:t>
      </w:r>
      <w:proofErr w:type="spellEnd"/>
    </w:p>
    <w:p w:rsidR="006116B4" w:rsidRDefault="006116B4" w:rsidP="006116B4">
      <w:pPr>
        <w:pStyle w:val="sddsasdsa"/>
      </w:pPr>
      <w:r w:rsidRPr="00B171A6">
        <w:t xml:space="preserve">-  </w:t>
      </w:r>
      <m:oMath>
        <m:sSub>
          <m:sSubPr>
            <m:ctrlPr>
              <w:rPr>
                <w:rFonts w:ascii="Cambria Math" w:hAnsi="Cambria Math"/>
              </w:rPr>
            </m:ctrlPr>
          </m:sSubPr>
          <m:e>
            <m:r>
              <w:rPr>
                <w:rFonts w:ascii="Cambria Math" w:hAnsi="Cambria Math"/>
              </w:rPr>
              <m:t>v</m:t>
            </m:r>
          </m:e>
          <m:sub>
            <m:r>
              <w:rPr>
                <w:rFonts w:ascii="Cambria Math" w:hAnsi="Cambria Math"/>
              </w:rPr>
              <m:t>ij</m:t>
            </m:r>
          </m:sub>
        </m:sSub>
      </m:oMath>
      <w:r w:rsidRPr="00B171A6">
        <w:rPr>
          <w:b/>
        </w:rPr>
        <w:t>:</w:t>
      </w:r>
      <w:r>
        <w:t xml:space="preserve"> </w:t>
      </w:r>
      <w:r w:rsidR="002C2DEE">
        <w:t xml:space="preserve">is </w:t>
      </w:r>
      <w:r w:rsidR="00FE263A">
        <w:t>a</w:t>
      </w:r>
      <w:r w:rsidR="002C2DEE">
        <w:t xml:space="preserve"> value marking the degree to which </w:t>
      </w:r>
      <w:r w:rsidRPr="00B171A6">
        <w:t xml:space="preserve">resource j </w:t>
      </w:r>
      <w:r w:rsidR="002C2DEE">
        <w:t>respects</w:t>
      </w:r>
      <w:r w:rsidRPr="00B171A6">
        <w:t xml:space="preserve"> policy </w:t>
      </w:r>
      <w:proofErr w:type="spellStart"/>
      <w:r w:rsidRPr="00B171A6">
        <w:t>i</w:t>
      </w:r>
      <w:proofErr w:type="spellEnd"/>
      <w:r w:rsidRPr="00B171A6">
        <w:t xml:space="preserve">. </w:t>
      </w:r>
    </w:p>
    <w:p w:rsidR="00A01B98" w:rsidRDefault="00EC5A03" w:rsidP="0060224E">
      <w:pPr>
        <w:pStyle w:val="Heading3"/>
        <w:numPr>
          <w:ilvl w:val="2"/>
          <w:numId w:val="29"/>
        </w:numPr>
      </w:pPr>
      <w:bookmarkStart w:id="24" w:name="_Toc263324641"/>
      <w:r>
        <w:t>Inter-Independent Resources Group</w:t>
      </w:r>
      <w:bookmarkEnd w:id="24"/>
    </w:p>
    <w:p w:rsidR="00EC5A03" w:rsidRDefault="005163FA" w:rsidP="008F19F6">
      <w:pPr>
        <w:spacing w:before="200"/>
      </w:pPr>
      <w:r>
        <w:t>The time required to find the best sequence of actions that brings the system in an accepted state depends on the number of policies and on the number of resources attached to a policy.</w:t>
      </w:r>
      <w:r w:rsidR="00670BC9">
        <w:t xml:space="preserve"> For improving the performance of the system the concept of Inter-Independent Resources Group </w:t>
      </w:r>
      <w:r w:rsidR="00BF6D9E">
        <w:t>(IIRG</w:t>
      </w:r>
      <w:r w:rsidR="00670BC9">
        <w:t xml:space="preserve">) is introduced. </w:t>
      </w:r>
      <w:r w:rsidR="00BF6D9E">
        <w:lastRenderedPageBreak/>
        <w:t xml:space="preserve">In order to understand </w:t>
      </w:r>
      <w:r w:rsidR="00033F71">
        <w:t>the IIRG</w:t>
      </w:r>
      <w:r w:rsidR="00BF6D9E">
        <w:t xml:space="preserve"> concept the dependency relation must be defined first. </w:t>
      </w:r>
      <w:r w:rsidR="002E0A5C">
        <w:t xml:space="preserve">A resource is dependent on another </w:t>
      </w:r>
      <w:r w:rsidR="00D402AF">
        <w:t>resource when</w:t>
      </w:r>
      <w:r w:rsidR="002E0A5C">
        <w:t xml:space="preserve"> a change in the value of one of the resources triggers a change in the value of the other resource.</w:t>
      </w:r>
      <w:r w:rsidR="008F19F6">
        <w:t xml:space="preserve"> Furthermore, </w:t>
      </w:r>
      <w:r w:rsidR="00C10BDD">
        <w:t xml:space="preserve">the dependency relation is of two types: </w:t>
      </w:r>
      <w:r w:rsidR="00E270C1">
        <w:t xml:space="preserve"> direct dependency and i</w:t>
      </w:r>
      <w:r w:rsidR="0099100D">
        <w:t xml:space="preserve">ndirect dependency. </w:t>
      </w:r>
      <w:r w:rsidR="00F155E1">
        <w:t xml:space="preserve">Direct dependency between two resources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F155E1">
        <w:t xml:space="preserve">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F00786">
        <w:t xml:space="preserve">occurs when a change in the value of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F00786">
        <w:t xml:space="preserve"> triggers a change </w:t>
      </w:r>
      <w:proofErr w:type="gramStart"/>
      <w:r w:rsidR="00F00786">
        <w:t xml:space="preserve">in </w:t>
      </w:r>
      <m:oMath>
        <w:proofErr w:type="gramEnd"/>
        <m:sSub>
          <m:sSubPr>
            <m:ctrlPr>
              <w:rPr>
                <w:rFonts w:ascii="Cambria Math" w:hAnsi="Cambria Math"/>
                <w:i/>
              </w:rPr>
            </m:ctrlPr>
          </m:sSubPr>
          <m:e>
            <m:r>
              <w:rPr>
                <w:rFonts w:ascii="Cambria Math" w:hAnsi="Cambria Math"/>
              </w:rPr>
              <m:t>R</m:t>
            </m:r>
          </m:e>
          <m:sub>
            <m:r>
              <w:rPr>
                <w:rFonts w:ascii="Cambria Math" w:hAnsi="Cambria Math"/>
              </w:rPr>
              <m:t>2</m:t>
            </m:r>
          </m:sub>
        </m:sSub>
      </m:oMath>
      <w:r w:rsidR="00F00786">
        <w:t xml:space="preserve">’s value. </w:t>
      </w:r>
      <w:r w:rsidR="00821401">
        <w:t xml:space="preserve">Indirect dependency between two resources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821401">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821401">
        <w:t xml:space="preserve"> occurs when a change </w:t>
      </w:r>
      <w:proofErr w:type="gramStart"/>
      <w:r w:rsidR="00821401">
        <w:t xml:space="preserve">in </w:t>
      </w:r>
      <m:oMath>
        <w:proofErr w:type="gramEnd"/>
        <m:sSub>
          <m:sSubPr>
            <m:ctrlPr>
              <w:rPr>
                <w:rFonts w:ascii="Cambria Math" w:hAnsi="Cambria Math"/>
                <w:i/>
              </w:rPr>
            </m:ctrlPr>
          </m:sSubPr>
          <m:e>
            <m:r>
              <w:rPr>
                <w:rFonts w:ascii="Cambria Math" w:hAnsi="Cambria Math"/>
              </w:rPr>
              <m:t>R</m:t>
            </m:r>
          </m:e>
          <m:sub>
            <m:r>
              <w:rPr>
                <w:rFonts w:ascii="Cambria Math" w:hAnsi="Cambria Math"/>
              </w:rPr>
              <m:t>1</m:t>
            </m:r>
          </m:sub>
        </m:sSub>
      </m:oMath>
      <w:r w:rsidR="00821401">
        <w:t xml:space="preserve">’s value </w:t>
      </w:r>
      <w:r w:rsidR="00913511">
        <w:t>triggers a chain of changes in the values of several resources (</w:t>
      </w:r>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oMath>
      <w:r w:rsidR="00913511">
        <w:t xml:space="preserve">) which eventually affects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913511">
        <w:t>.</w:t>
      </w:r>
      <w:r w:rsidR="00887D3A">
        <w:t xml:space="preserve"> The dependency relation is represented under the form of a dependency </w:t>
      </w:r>
      <w:r w:rsidR="000C42CD">
        <w:t>matrix</w:t>
      </w:r>
      <w:r w:rsidR="00887D3A">
        <w:t xml:space="preserve"> with has as entries the length of the dependency between the resources </w:t>
      </w:r>
      <w:r w:rsidR="007C436B">
        <w:t>(1</w:t>
      </w:r>
      <w:r w:rsidR="00887D3A">
        <w:t xml:space="preserve"> for direct dependency and path length +1 for indirect dependency). </w:t>
      </w:r>
      <w:r w:rsidR="000C42CD">
        <w:t>A “0” in the dependency matrix means no dependency.</w:t>
      </w:r>
    </w:p>
    <w:p w:rsidR="005A743C" w:rsidRPr="00DC47E0" w:rsidRDefault="005A743C" w:rsidP="005A743C">
      <w:pPr>
        <w:pStyle w:val="Caption"/>
        <w:keepNext/>
        <w:jc w:val="center"/>
        <w:rPr>
          <w:color w:val="auto"/>
        </w:rPr>
      </w:pPr>
      <w:r w:rsidRPr="00DC47E0">
        <w:rPr>
          <w:color w:val="auto"/>
        </w:rPr>
        <w:t xml:space="preserve">Table </w:t>
      </w:r>
      <w:r w:rsidR="003057D1" w:rsidRPr="00DC47E0">
        <w:rPr>
          <w:color w:val="auto"/>
        </w:rPr>
        <w:fldChar w:fldCharType="begin"/>
      </w:r>
      <w:r w:rsidRPr="00DC47E0">
        <w:rPr>
          <w:color w:val="auto"/>
        </w:rPr>
        <w:instrText xml:space="preserve"> SEQ Table \* ARABIC </w:instrText>
      </w:r>
      <w:r w:rsidR="003057D1" w:rsidRPr="00DC47E0">
        <w:rPr>
          <w:color w:val="auto"/>
        </w:rPr>
        <w:fldChar w:fldCharType="separate"/>
      </w:r>
      <w:r w:rsidRPr="00DC47E0">
        <w:rPr>
          <w:noProof/>
          <w:color w:val="auto"/>
        </w:rPr>
        <w:t>1</w:t>
      </w:r>
      <w:r w:rsidR="003057D1" w:rsidRPr="00DC47E0">
        <w:rPr>
          <w:color w:val="auto"/>
        </w:rPr>
        <w:fldChar w:fldCharType="end"/>
      </w:r>
      <w:r w:rsidRPr="00DC47E0">
        <w:rPr>
          <w:color w:val="auto"/>
        </w:rPr>
        <w:t>: Resource Dependency Matrix example</w:t>
      </w:r>
    </w:p>
    <w:tbl>
      <w:tblPr>
        <w:tblStyle w:val="MediumGrid3-Accent1"/>
        <w:tblW w:w="0" w:type="auto"/>
        <w:jc w:val="center"/>
        <w:tblLook w:val="04A0"/>
      </w:tblPr>
      <w:tblGrid>
        <w:gridCol w:w="827"/>
        <w:gridCol w:w="720"/>
        <w:gridCol w:w="810"/>
        <w:gridCol w:w="899"/>
      </w:tblGrid>
      <w:tr w:rsidR="00893B40" w:rsidRPr="00B171A6" w:rsidTr="00CB61E6">
        <w:trPr>
          <w:cnfStyle w:val="100000000000"/>
          <w:jc w:val="center"/>
        </w:trPr>
        <w:tc>
          <w:tcPr>
            <w:cnfStyle w:val="001000000000"/>
            <w:tcW w:w="827" w:type="dxa"/>
          </w:tcPr>
          <w:p w:rsidR="00893B40" w:rsidRPr="00B171A6" w:rsidRDefault="00893B40" w:rsidP="004456DA">
            <w:pPr>
              <w:pStyle w:val="sddsasdsa"/>
            </w:pPr>
          </w:p>
        </w:tc>
        <w:tc>
          <w:tcPr>
            <w:tcW w:w="720" w:type="dxa"/>
          </w:tcPr>
          <w:p w:rsidR="00893B40" w:rsidRPr="00B171A6" w:rsidRDefault="00893B40" w:rsidP="004456DA">
            <w:pPr>
              <w:pStyle w:val="sddsasdsa"/>
              <w:cnfStyle w:val="100000000000"/>
            </w:pPr>
            <w:r w:rsidRPr="00B171A6">
              <w:t>R1</w:t>
            </w:r>
          </w:p>
        </w:tc>
        <w:tc>
          <w:tcPr>
            <w:tcW w:w="810" w:type="dxa"/>
          </w:tcPr>
          <w:p w:rsidR="00893B40" w:rsidRPr="00B171A6" w:rsidRDefault="00893B40" w:rsidP="004456DA">
            <w:pPr>
              <w:pStyle w:val="sddsasdsa"/>
              <w:cnfStyle w:val="100000000000"/>
            </w:pPr>
            <w:r w:rsidRPr="00B171A6">
              <w:t>R2</w:t>
            </w:r>
          </w:p>
        </w:tc>
        <w:tc>
          <w:tcPr>
            <w:tcW w:w="899" w:type="dxa"/>
          </w:tcPr>
          <w:p w:rsidR="00893B40" w:rsidRPr="00B171A6" w:rsidRDefault="00893B40" w:rsidP="004456DA">
            <w:pPr>
              <w:pStyle w:val="sddsasdsa"/>
              <w:cnfStyle w:val="100000000000"/>
            </w:pPr>
            <w:r w:rsidRPr="00B171A6">
              <w:t>R3</w:t>
            </w:r>
          </w:p>
        </w:tc>
      </w:tr>
      <w:tr w:rsidR="00893B40" w:rsidRPr="00B171A6" w:rsidTr="00CB61E6">
        <w:trPr>
          <w:cnfStyle w:val="000000100000"/>
          <w:jc w:val="center"/>
        </w:trPr>
        <w:tc>
          <w:tcPr>
            <w:cnfStyle w:val="001000000000"/>
            <w:tcW w:w="827" w:type="dxa"/>
          </w:tcPr>
          <w:p w:rsidR="00893B40" w:rsidRPr="00B171A6" w:rsidRDefault="00893B40" w:rsidP="004456DA">
            <w:pPr>
              <w:pStyle w:val="sddsasdsa"/>
            </w:pPr>
            <w:r w:rsidRPr="00B171A6">
              <w:t>R1</w:t>
            </w:r>
          </w:p>
        </w:tc>
        <w:tc>
          <w:tcPr>
            <w:tcW w:w="720" w:type="dxa"/>
          </w:tcPr>
          <w:p w:rsidR="00893B40" w:rsidRPr="00B171A6" w:rsidRDefault="00893B40" w:rsidP="004456DA">
            <w:pPr>
              <w:pStyle w:val="sddsasdsa"/>
              <w:cnfStyle w:val="000000100000"/>
            </w:pPr>
            <w:r w:rsidRPr="00B171A6">
              <w:t>0</w:t>
            </w:r>
          </w:p>
        </w:tc>
        <w:tc>
          <w:tcPr>
            <w:tcW w:w="810" w:type="dxa"/>
          </w:tcPr>
          <w:p w:rsidR="00893B40" w:rsidRPr="00B171A6" w:rsidRDefault="00893B40" w:rsidP="004456DA">
            <w:pPr>
              <w:pStyle w:val="sddsasdsa"/>
              <w:cnfStyle w:val="000000100000"/>
            </w:pPr>
            <w:r w:rsidRPr="00B171A6">
              <w:t>0</w:t>
            </w:r>
          </w:p>
        </w:tc>
        <w:tc>
          <w:tcPr>
            <w:tcW w:w="899" w:type="dxa"/>
          </w:tcPr>
          <w:p w:rsidR="00893B40" w:rsidRPr="00B171A6" w:rsidRDefault="00893B40" w:rsidP="004456DA">
            <w:pPr>
              <w:pStyle w:val="sddsasdsa"/>
              <w:cnfStyle w:val="000000100000"/>
            </w:pPr>
            <w:r w:rsidRPr="00B171A6">
              <w:t>0</w:t>
            </w:r>
          </w:p>
        </w:tc>
      </w:tr>
      <w:tr w:rsidR="00893B40" w:rsidRPr="00B171A6" w:rsidTr="00CB61E6">
        <w:trPr>
          <w:jc w:val="center"/>
        </w:trPr>
        <w:tc>
          <w:tcPr>
            <w:cnfStyle w:val="001000000000"/>
            <w:tcW w:w="827" w:type="dxa"/>
          </w:tcPr>
          <w:p w:rsidR="00893B40" w:rsidRPr="00B171A6" w:rsidRDefault="00893B40" w:rsidP="004456DA">
            <w:pPr>
              <w:pStyle w:val="sddsasdsa"/>
            </w:pPr>
            <w:r w:rsidRPr="00B171A6">
              <w:t>R2</w:t>
            </w:r>
          </w:p>
        </w:tc>
        <w:tc>
          <w:tcPr>
            <w:tcW w:w="720" w:type="dxa"/>
          </w:tcPr>
          <w:p w:rsidR="00893B40" w:rsidRPr="00B171A6" w:rsidRDefault="00893B40" w:rsidP="004456DA">
            <w:pPr>
              <w:pStyle w:val="sddsasdsa"/>
              <w:cnfStyle w:val="000000000000"/>
            </w:pPr>
            <w:r w:rsidRPr="00B171A6">
              <w:t>X</w:t>
            </w:r>
          </w:p>
        </w:tc>
        <w:tc>
          <w:tcPr>
            <w:tcW w:w="810" w:type="dxa"/>
          </w:tcPr>
          <w:p w:rsidR="00893B40" w:rsidRPr="00B171A6" w:rsidRDefault="00893B40" w:rsidP="004456DA">
            <w:pPr>
              <w:pStyle w:val="sddsasdsa"/>
              <w:cnfStyle w:val="000000000000"/>
            </w:pPr>
            <w:r w:rsidRPr="00B171A6">
              <w:t>0</w:t>
            </w:r>
          </w:p>
        </w:tc>
        <w:tc>
          <w:tcPr>
            <w:tcW w:w="899" w:type="dxa"/>
          </w:tcPr>
          <w:p w:rsidR="00893B40" w:rsidRPr="00B171A6" w:rsidRDefault="00893B40" w:rsidP="004456DA">
            <w:pPr>
              <w:pStyle w:val="sddsasdsa"/>
              <w:cnfStyle w:val="000000000000"/>
            </w:pPr>
            <w:r w:rsidRPr="00B171A6">
              <w:t>0</w:t>
            </w:r>
          </w:p>
        </w:tc>
      </w:tr>
      <w:tr w:rsidR="00893B40" w:rsidRPr="00B171A6" w:rsidTr="00CB61E6">
        <w:trPr>
          <w:cnfStyle w:val="000000100000"/>
          <w:jc w:val="center"/>
        </w:trPr>
        <w:tc>
          <w:tcPr>
            <w:cnfStyle w:val="001000000000"/>
            <w:tcW w:w="827" w:type="dxa"/>
          </w:tcPr>
          <w:p w:rsidR="00893B40" w:rsidRPr="00B171A6" w:rsidRDefault="00893B40" w:rsidP="004456DA">
            <w:pPr>
              <w:pStyle w:val="sddsasdsa"/>
            </w:pPr>
            <w:r w:rsidRPr="00B171A6">
              <w:t>R3</w:t>
            </w:r>
          </w:p>
        </w:tc>
        <w:tc>
          <w:tcPr>
            <w:tcW w:w="720" w:type="dxa"/>
          </w:tcPr>
          <w:p w:rsidR="00893B40" w:rsidRPr="00B171A6" w:rsidRDefault="00893B40" w:rsidP="004456DA">
            <w:pPr>
              <w:pStyle w:val="sddsasdsa"/>
              <w:cnfStyle w:val="000000100000"/>
            </w:pPr>
            <w:r w:rsidRPr="00B171A6">
              <w:t xml:space="preserve">Y </w:t>
            </w:r>
          </w:p>
        </w:tc>
        <w:tc>
          <w:tcPr>
            <w:tcW w:w="810" w:type="dxa"/>
          </w:tcPr>
          <w:p w:rsidR="00893B40" w:rsidRPr="00B171A6" w:rsidRDefault="00893B40" w:rsidP="004456DA">
            <w:pPr>
              <w:pStyle w:val="sddsasdsa"/>
              <w:cnfStyle w:val="000000100000"/>
            </w:pPr>
            <w:r w:rsidRPr="00B171A6">
              <w:t>0</w:t>
            </w:r>
          </w:p>
        </w:tc>
        <w:tc>
          <w:tcPr>
            <w:tcW w:w="899" w:type="dxa"/>
          </w:tcPr>
          <w:p w:rsidR="00893B40" w:rsidRPr="00B171A6" w:rsidRDefault="00893B40" w:rsidP="004456DA">
            <w:pPr>
              <w:pStyle w:val="sddsasdsa"/>
              <w:keepNext/>
              <w:cnfStyle w:val="000000100000"/>
            </w:pPr>
            <w:r w:rsidRPr="00B171A6">
              <w:t>0</w:t>
            </w:r>
          </w:p>
        </w:tc>
      </w:tr>
    </w:tbl>
    <w:p w:rsidR="00E246E3" w:rsidRDefault="00773A62" w:rsidP="00276CF7">
      <w:pPr>
        <w:keepNext/>
        <w:spacing w:before="200"/>
        <w:ind w:firstLine="720"/>
      </w:pPr>
      <w:r>
        <w:t>From this it is defined that two resources are inter-independent if there is no direct dependency between them and if the length of the indirect dependency chain is over a certain limit</w:t>
      </w:r>
      <w:r w:rsidR="006B26CD">
        <w:t>.</w:t>
      </w:r>
      <w:r w:rsidR="005B2F6C">
        <w:t xml:space="preserve"> </w:t>
      </w:r>
      <w:r w:rsidR="00F17066">
        <w:t>By separating the resources in IIRGs solutions for context repair can be searched in parallel over the IIRGs, thus reducing the system’s search space and improving the running time</w:t>
      </w:r>
      <w:r w:rsidR="00E246E3">
        <w:t>.</w:t>
      </w:r>
    </w:p>
    <w:p w:rsidR="00276CF7" w:rsidRDefault="00893B40" w:rsidP="00D679A0">
      <w:pPr>
        <w:keepNext/>
        <w:spacing w:before="200"/>
        <w:ind w:firstLine="720"/>
        <w:jc w:val="center"/>
      </w:pPr>
      <w:r>
        <w:rPr>
          <w:noProof/>
        </w:rPr>
        <w:drawing>
          <wp:inline distT="0" distB="0" distL="0" distR="0">
            <wp:extent cx="5491204" cy="2313830"/>
            <wp:effectExtent l="19050" t="0" r="0" b="0"/>
            <wp:docPr id="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a:srcRect/>
                    <a:stretch>
                      <a:fillRect/>
                    </a:stretch>
                  </pic:blipFill>
                  <pic:spPr bwMode="auto">
                    <a:xfrm>
                      <a:off x="0" y="0"/>
                      <a:ext cx="5491204" cy="2313830"/>
                    </a:xfrm>
                    <a:prstGeom prst="rect">
                      <a:avLst/>
                    </a:prstGeom>
                    <a:noFill/>
                    <a:ln w="9525">
                      <a:noFill/>
                      <a:miter lim="800000"/>
                      <a:headEnd/>
                      <a:tailEnd/>
                    </a:ln>
                  </pic:spPr>
                </pic:pic>
              </a:graphicData>
            </a:graphic>
          </wp:inline>
        </w:drawing>
      </w:r>
    </w:p>
    <w:p w:rsidR="00F46AAE" w:rsidRDefault="00276CF7" w:rsidP="00276CF7">
      <w:pPr>
        <w:pStyle w:val="Caption"/>
        <w:jc w:val="center"/>
        <w:rPr>
          <w:color w:val="auto"/>
        </w:rPr>
      </w:pPr>
      <w:r w:rsidRPr="00276CF7">
        <w:rPr>
          <w:color w:val="auto"/>
        </w:rPr>
        <w:t xml:space="preserve">Figure </w:t>
      </w:r>
      <w:r w:rsidR="003057D1" w:rsidRPr="00276CF7">
        <w:rPr>
          <w:color w:val="auto"/>
        </w:rPr>
        <w:fldChar w:fldCharType="begin"/>
      </w:r>
      <w:r w:rsidRPr="00276CF7">
        <w:rPr>
          <w:color w:val="auto"/>
        </w:rPr>
        <w:instrText xml:space="preserve"> SEQ Figure \* ARABIC </w:instrText>
      </w:r>
      <w:r w:rsidR="003057D1" w:rsidRPr="00276CF7">
        <w:rPr>
          <w:color w:val="auto"/>
        </w:rPr>
        <w:fldChar w:fldCharType="separate"/>
      </w:r>
      <w:r w:rsidR="00BF629A">
        <w:rPr>
          <w:noProof/>
          <w:color w:val="auto"/>
        </w:rPr>
        <w:t>4</w:t>
      </w:r>
      <w:r w:rsidR="003057D1" w:rsidRPr="00276CF7">
        <w:rPr>
          <w:color w:val="auto"/>
        </w:rPr>
        <w:fldChar w:fldCharType="end"/>
      </w:r>
      <w:r w:rsidRPr="00276CF7">
        <w:rPr>
          <w:color w:val="auto"/>
        </w:rPr>
        <w:t>: IIRG Extraction Pseudo-Code</w:t>
      </w:r>
    </w:p>
    <w:p w:rsidR="008179BB" w:rsidRPr="008179BB" w:rsidRDefault="0077171B" w:rsidP="008179BB">
      <w:pPr>
        <w:pStyle w:val="sddsasdsa"/>
        <w:ind w:firstLine="284"/>
        <w:jc w:val="both"/>
        <w:rPr>
          <w:sz w:val="22"/>
          <w:szCs w:val="22"/>
        </w:rPr>
      </w:pPr>
      <w:r w:rsidRPr="008179BB">
        <w:rPr>
          <w:sz w:val="22"/>
          <w:szCs w:val="22"/>
        </w:rPr>
        <w:t>For a better understanding of the IIRG extract</w:t>
      </w:r>
      <w:r w:rsidR="008179BB" w:rsidRPr="008179BB">
        <w:rPr>
          <w:sz w:val="22"/>
          <w:szCs w:val="22"/>
        </w:rPr>
        <w:t>ion process a trace is provided on an example where it is assumed that the resources weights follow this rule : weight(R2) &gt;weight (R3) &gt;weight (R1).</w:t>
      </w:r>
    </w:p>
    <w:p w:rsidR="0077171B" w:rsidRDefault="0077171B" w:rsidP="0077171B">
      <w:pPr>
        <w:ind w:firstLine="720"/>
      </w:pPr>
    </w:p>
    <w:p w:rsidR="008179BB" w:rsidRDefault="008179BB" w:rsidP="00E57D6B">
      <w:pPr>
        <w:keepNext/>
        <w:ind w:firstLine="720"/>
        <w:jc w:val="center"/>
      </w:pPr>
      <w:r w:rsidRPr="008179BB">
        <w:rPr>
          <w:noProof/>
        </w:rPr>
        <w:lastRenderedPageBreak/>
        <w:drawing>
          <wp:inline distT="0" distB="0" distL="0" distR="0">
            <wp:extent cx="2700020" cy="4747995"/>
            <wp:effectExtent l="19050" t="0" r="5080" b="0"/>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00020" cy="4747995"/>
                    </a:xfrm>
                    <a:prstGeom prst="rect">
                      <a:avLst/>
                    </a:prstGeom>
                  </pic:spPr>
                </pic:pic>
              </a:graphicData>
            </a:graphic>
          </wp:inline>
        </w:drawing>
      </w:r>
    </w:p>
    <w:p w:rsidR="00B23A70" w:rsidRPr="00EF6F82" w:rsidRDefault="008179BB" w:rsidP="00EF6F82">
      <w:pPr>
        <w:pStyle w:val="Caption"/>
        <w:jc w:val="center"/>
        <w:rPr>
          <w:color w:val="auto"/>
        </w:rPr>
      </w:pPr>
      <w:r w:rsidRPr="00E57D6B">
        <w:rPr>
          <w:color w:val="auto"/>
        </w:rPr>
        <w:t xml:space="preserve">Figure </w:t>
      </w:r>
      <w:r w:rsidR="003057D1" w:rsidRPr="00E57D6B">
        <w:rPr>
          <w:color w:val="auto"/>
        </w:rPr>
        <w:fldChar w:fldCharType="begin"/>
      </w:r>
      <w:r w:rsidRPr="00E57D6B">
        <w:rPr>
          <w:color w:val="auto"/>
        </w:rPr>
        <w:instrText xml:space="preserve"> SEQ Figure \* ARABIC </w:instrText>
      </w:r>
      <w:r w:rsidR="003057D1" w:rsidRPr="00E57D6B">
        <w:rPr>
          <w:color w:val="auto"/>
        </w:rPr>
        <w:fldChar w:fldCharType="separate"/>
      </w:r>
      <w:r w:rsidR="00BF629A">
        <w:rPr>
          <w:noProof/>
          <w:color w:val="auto"/>
        </w:rPr>
        <w:t>5</w:t>
      </w:r>
      <w:r w:rsidR="003057D1" w:rsidRPr="00E57D6B">
        <w:rPr>
          <w:color w:val="auto"/>
        </w:rPr>
        <w:fldChar w:fldCharType="end"/>
      </w:r>
      <w:r w:rsidRPr="00E57D6B">
        <w:rPr>
          <w:color w:val="auto"/>
        </w:rPr>
        <w:t>: IIRG Extraction Algorithm Trace</w:t>
      </w:r>
    </w:p>
    <w:p w:rsidR="00A33B00" w:rsidRPr="00A33B00" w:rsidRDefault="00A33B00" w:rsidP="0060224E">
      <w:pPr>
        <w:pStyle w:val="Heading3"/>
        <w:numPr>
          <w:ilvl w:val="2"/>
          <w:numId w:val="29"/>
        </w:numPr>
      </w:pPr>
      <w:bookmarkStart w:id="25" w:name="_Toc263324642"/>
      <w:r>
        <w:t>RAP instantiation for the self-healing system</w:t>
      </w:r>
      <w:bookmarkEnd w:id="25"/>
    </w:p>
    <w:p w:rsidR="00C87862" w:rsidRPr="00C87862" w:rsidRDefault="00C87862" w:rsidP="00C87862">
      <w:pPr>
        <w:pStyle w:val="ListParagraph"/>
        <w:keepNext/>
        <w:keepLines/>
        <w:numPr>
          <w:ilvl w:val="0"/>
          <w:numId w:val="23"/>
        </w:numPr>
        <w:spacing w:before="200" w:after="0"/>
        <w:contextualSpacing w:val="0"/>
        <w:outlineLvl w:val="2"/>
        <w:rPr>
          <w:rFonts w:asciiTheme="majorHAnsi" w:eastAsiaTheme="majorEastAsia" w:hAnsiTheme="majorHAnsi" w:cstheme="majorBidi"/>
          <w:b/>
          <w:bCs/>
          <w:vanish/>
          <w:color w:val="4F81BD" w:themeColor="accent1"/>
        </w:rPr>
      </w:pPr>
      <w:bookmarkStart w:id="26" w:name="_Toc263324643"/>
      <w:bookmarkEnd w:id="26"/>
    </w:p>
    <w:p w:rsidR="00C87862" w:rsidRPr="00C87862" w:rsidRDefault="00C87862" w:rsidP="00C87862">
      <w:pPr>
        <w:pStyle w:val="ListParagraph"/>
        <w:keepNext/>
        <w:keepLines/>
        <w:numPr>
          <w:ilvl w:val="0"/>
          <w:numId w:val="23"/>
        </w:numPr>
        <w:spacing w:before="200" w:after="0"/>
        <w:contextualSpacing w:val="0"/>
        <w:outlineLvl w:val="2"/>
        <w:rPr>
          <w:rFonts w:asciiTheme="majorHAnsi" w:eastAsiaTheme="majorEastAsia" w:hAnsiTheme="majorHAnsi" w:cstheme="majorBidi"/>
          <w:b/>
          <w:bCs/>
          <w:vanish/>
          <w:color w:val="4F81BD" w:themeColor="accent1"/>
        </w:rPr>
      </w:pPr>
      <w:bookmarkStart w:id="27" w:name="_Toc263324644"/>
      <w:bookmarkEnd w:id="27"/>
    </w:p>
    <w:p w:rsidR="00C87862" w:rsidRPr="00C87862" w:rsidRDefault="00C87862" w:rsidP="00C87862">
      <w:pPr>
        <w:pStyle w:val="ListParagraph"/>
        <w:keepNext/>
        <w:keepLines/>
        <w:numPr>
          <w:ilvl w:val="0"/>
          <w:numId w:val="23"/>
        </w:numPr>
        <w:spacing w:before="200" w:after="0"/>
        <w:contextualSpacing w:val="0"/>
        <w:outlineLvl w:val="2"/>
        <w:rPr>
          <w:rFonts w:asciiTheme="majorHAnsi" w:eastAsiaTheme="majorEastAsia" w:hAnsiTheme="majorHAnsi" w:cstheme="majorBidi"/>
          <w:b/>
          <w:bCs/>
          <w:vanish/>
          <w:color w:val="4F81BD" w:themeColor="accent1"/>
        </w:rPr>
      </w:pPr>
      <w:bookmarkStart w:id="28" w:name="_Toc263324645"/>
      <w:bookmarkEnd w:id="28"/>
    </w:p>
    <w:p w:rsidR="00C87862" w:rsidRPr="00C87862" w:rsidRDefault="00C87862" w:rsidP="00C87862">
      <w:pPr>
        <w:pStyle w:val="ListParagraph"/>
        <w:keepNext/>
        <w:keepLines/>
        <w:numPr>
          <w:ilvl w:val="0"/>
          <w:numId w:val="23"/>
        </w:numPr>
        <w:spacing w:before="200" w:after="0"/>
        <w:contextualSpacing w:val="0"/>
        <w:outlineLvl w:val="2"/>
        <w:rPr>
          <w:rFonts w:asciiTheme="majorHAnsi" w:eastAsiaTheme="majorEastAsia" w:hAnsiTheme="majorHAnsi" w:cstheme="majorBidi"/>
          <w:b/>
          <w:bCs/>
          <w:vanish/>
          <w:color w:val="4F81BD" w:themeColor="accent1"/>
        </w:rPr>
      </w:pPr>
      <w:bookmarkStart w:id="29" w:name="_Toc263324646"/>
      <w:bookmarkEnd w:id="29"/>
    </w:p>
    <w:p w:rsidR="00C87862" w:rsidRPr="00C87862" w:rsidRDefault="00C87862" w:rsidP="00C87862">
      <w:pPr>
        <w:pStyle w:val="ListParagraph"/>
        <w:keepNext/>
        <w:keepLines/>
        <w:numPr>
          <w:ilvl w:val="1"/>
          <w:numId w:val="23"/>
        </w:numPr>
        <w:spacing w:before="200" w:after="0"/>
        <w:contextualSpacing w:val="0"/>
        <w:outlineLvl w:val="2"/>
        <w:rPr>
          <w:rFonts w:asciiTheme="majorHAnsi" w:eastAsiaTheme="majorEastAsia" w:hAnsiTheme="majorHAnsi" w:cstheme="majorBidi"/>
          <w:b/>
          <w:bCs/>
          <w:vanish/>
          <w:color w:val="4F81BD" w:themeColor="accent1"/>
        </w:rPr>
      </w:pPr>
      <w:bookmarkStart w:id="30" w:name="_Toc263324647"/>
      <w:bookmarkEnd w:id="30"/>
    </w:p>
    <w:p w:rsidR="00C87862" w:rsidRPr="00C87862" w:rsidRDefault="00C87862" w:rsidP="00C87862">
      <w:pPr>
        <w:pStyle w:val="ListParagraph"/>
        <w:keepNext/>
        <w:keepLines/>
        <w:numPr>
          <w:ilvl w:val="2"/>
          <w:numId w:val="23"/>
        </w:numPr>
        <w:spacing w:before="200" w:after="0"/>
        <w:contextualSpacing w:val="0"/>
        <w:outlineLvl w:val="2"/>
        <w:rPr>
          <w:rFonts w:asciiTheme="majorHAnsi" w:eastAsiaTheme="majorEastAsia" w:hAnsiTheme="majorHAnsi" w:cstheme="majorBidi"/>
          <w:b/>
          <w:bCs/>
          <w:vanish/>
          <w:color w:val="4F81BD" w:themeColor="accent1"/>
        </w:rPr>
      </w:pPr>
      <w:bookmarkStart w:id="31" w:name="_Toc263324648"/>
      <w:bookmarkEnd w:id="31"/>
    </w:p>
    <w:p w:rsidR="000A21EC" w:rsidRDefault="00636CA7" w:rsidP="00125463">
      <w:pPr>
        <w:spacing w:before="200"/>
      </w:pPr>
      <w:r>
        <w:t>For using the R</w:t>
      </w:r>
      <w:r w:rsidR="008648AE">
        <w:t>AP model for implementing a self-healing enviro</w:t>
      </w:r>
      <w:r w:rsidR="001A44DC">
        <w:t>n</w:t>
      </w:r>
      <w:r w:rsidR="008648AE">
        <w:t xml:space="preserve">ment </w:t>
      </w:r>
      <w:r w:rsidR="00DE68A3">
        <w:t xml:space="preserve">its elements must be </w:t>
      </w:r>
      <w:r w:rsidR="00D62B0C">
        <w:t xml:space="preserve">mapped </w:t>
      </w:r>
      <w:r w:rsidR="00193429">
        <w:t>onto</w:t>
      </w:r>
      <w:r w:rsidR="00D62B0C">
        <w:t xml:space="preserve"> real world entities.</w:t>
      </w:r>
    </w:p>
    <w:p w:rsidR="003C0330" w:rsidRPr="00026AA2" w:rsidRDefault="00C3617B" w:rsidP="003C0330">
      <w:pPr>
        <w:spacing w:before="200"/>
        <w:ind w:firstLine="720"/>
        <w:rPr>
          <w:b/>
        </w:rPr>
      </w:pPr>
      <w:r>
        <w:t xml:space="preserve">Each sensor can have associated one or more actuators which have an influence on it. </w:t>
      </w:r>
      <w:r w:rsidR="00783950">
        <w:t xml:space="preserve">Each actuator </w:t>
      </w:r>
      <w:r w:rsidR="00026AA2">
        <w:t xml:space="preserve">has at least one action defined, each action having its effect represented by a </w:t>
      </w:r>
      <w:r w:rsidR="00026AA2">
        <w:rPr>
          <w:b/>
        </w:rPr>
        <w:t>+ value</w:t>
      </w:r>
      <w:r w:rsidR="004B2095">
        <w:rPr>
          <w:b/>
        </w:rPr>
        <w:t xml:space="preserve"> </w:t>
      </w:r>
      <w:r w:rsidR="00026AA2">
        <w:rPr>
          <w:b/>
        </w:rPr>
        <w:t>(increment action), - value</w:t>
      </w:r>
      <w:r w:rsidR="004B2095">
        <w:rPr>
          <w:b/>
        </w:rPr>
        <w:t xml:space="preserve"> </w:t>
      </w:r>
      <w:r w:rsidR="00026AA2">
        <w:rPr>
          <w:b/>
        </w:rPr>
        <w:t xml:space="preserve">(decrement action) </w:t>
      </w:r>
      <w:r w:rsidR="00026AA2">
        <w:t xml:space="preserve">or </w:t>
      </w:r>
      <w:r w:rsidR="00026AA2">
        <w:rPr>
          <w:b/>
        </w:rPr>
        <w:t>value</w:t>
      </w:r>
      <w:r w:rsidR="004B2095">
        <w:rPr>
          <w:b/>
        </w:rPr>
        <w:t xml:space="preserve"> </w:t>
      </w:r>
      <w:r w:rsidR="00026AA2">
        <w:rPr>
          <w:b/>
        </w:rPr>
        <w:t>(set value action).</w:t>
      </w:r>
    </w:p>
    <w:p w:rsidR="007752B0" w:rsidRPr="007752B0" w:rsidRDefault="007752B0" w:rsidP="007752B0">
      <w:pPr>
        <w:pStyle w:val="Caption"/>
        <w:keepNext/>
        <w:jc w:val="center"/>
        <w:rPr>
          <w:color w:val="auto"/>
        </w:rPr>
      </w:pPr>
      <w:r w:rsidRPr="007752B0">
        <w:rPr>
          <w:color w:val="auto"/>
        </w:rPr>
        <w:t xml:space="preserve">Table </w:t>
      </w:r>
      <w:r w:rsidR="003057D1" w:rsidRPr="007752B0">
        <w:rPr>
          <w:color w:val="auto"/>
        </w:rPr>
        <w:fldChar w:fldCharType="begin"/>
      </w:r>
      <w:r w:rsidRPr="007752B0">
        <w:rPr>
          <w:color w:val="auto"/>
        </w:rPr>
        <w:instrText xml:space="preserve"> SEQ Table \* ARABIC </w:instrText>
      </w:r>
      <w:r w:rsidR="003057D1" w:rsidRPr="007752B0">
        <w:rPr>
          <w:color w:val="auto"/>
        </w:rPr>
        <w:fldChar w:fldCharType="separate"/>
      </w:r>
      <w:r w:rsidR="005A743C">
        <w:rPr>
          <w:noProof/>
          <w:color w:val="auto"/>
        </w:rPr>
        <w:t>2</w:t>
      </w:r>
      <w:r w:rsidR="003057D1" w:rsidRPr="007752B0">
        <w:rPr>
          <w:color w:val="auto"/>
        </w:rPr>
        <w:fldChar w:fldCharType="end"/>
      </w:r>
      <w:r w:rsidRPr="007752B0">
        <w:rPr>
          <w:color w:val="auto"/>
        </w:rPr>
        <w:t xml:space="preserve">: </w:t>
      </w:r>
      <w:r w:rsidR="006E20C3">
        <w:rPr>
          <w:color w:val="auto"/>
        </w:rPr>
        <w:t>S</w:t>
      </w:r>
      <w:r w:rsidRPr="007752B0">
        <w:rPr>
          <w:color w:val="auto"/>
        </w:rPr>
        <w:t xml:space="preserve">elf-healing environment </w:t>
      </w:r>
      <w:r w:rsidR="009448BC" w:rsidRPr="007752B0">
        <w:rPr>
          <w:color w:val="auto"/>
        </w:rPr>
        <w:t xml:space="preserve">RAP </w:t>
      </w:r>
      <w:r w:rsidR="009448BC">
        <w:rPr>
          <w:color w:val="auto"/>
        </w:rPr>
        <w:t>mapping</w:t>
      </w:r>
    </w:p>
    <w:tbl>
      <w:tblPr>
        <w:tblStyle w:val="MediumGrid1-Accent1"/>
        <w:tblW w:w="9231" w:type="dxa"/>
        <w:tblInd w:w="108" w:type="dxa"/>
        <w:tblLayout w:type="fixed"/>
        <w:tblLook w:val="04A0"/>
      </w:tblPr>
      <w:tblGrid>
        <w:gridCol w:w="1877"/>
        <w:gridCol w:w="2774"/>
        <w:gridCol w:w="4580"/>
      </w:tblGrid>
      <w:tr w:rsidR="00A308D0" w:rsidRPr="009B4035" w:rsidTr="00DB5EE6">
        <w:trPr>
          <w:cnfStyle w:val="100000000000"/>
          <w:trHeight w:val="462"/>
        </w:trPr>
        <w:tc>
          <w:tcPr>
            <w:cnfStyle w:val="001000000000"/>
            <w:tcW w:w="1877" w:type="dxa"/>
            <w:shd w:val="clear" w:color="auto" w:fill="244061" w:themeFill="accent1" w:themeFillShade="80"/>
          </w:tcPr>
          <w:p w:rsidR="007752B0" w:rsidRPr="009B4035" w:rsidRDefault="007752B0" w:rsidP="004456DA">
            <w:pPr>
              <w:jc w:val="center"/>
              <w:rPr>
                <w:rFonts w:ascii="Times New Roman" w:hAnsi="Times New Roman" w:cs="Times New Roman"/>
                <w:sz w:val="20"/>
                <w:szCs w:val="20"/>
              </w:rPr>
            </w:pPr>
            <w:r w:rsidRPr="009B4035">
              <w:rPr>
                <w:rFonts w:ascii="Times New Roman" w:hAnsi="Times New Roman" w:cs="Times New Roman"/>
                <w:sz w:val="20"/>
                <w:szCs w:val="20"/>
              </w:rPr>
              <w:t>&lt;R,A,P&gt; entity</w:t>
            </w:r>
          </w:p>
        </w:tc>
        <w:tc>
          <w:tcPr>
            <w:tcW w:w="2774" w:type="dxa"/>
            <w:shd w:val="clear" w:color="auto" w:fill="244061" w:themeFill="accent1" w:themeFillShade="80"/>
          </w:tcPr>
          <w:p w:rsidR="007752B0" w:rsidRPr="009B4035" w:rsidRDefault="007752B0" w:rsidP="004456DA">
            <w:pPr>
              <w:jc w:val="center"/>
              <w:cnfStyle w:val="100000000000"/>
              <w:rPr>
                <w:rFonts w:ascii="Times New Roman" w:hAnsi="Times New Roman" w:cs="Times New Roman"/>
                <w:sz w:val="20"/>
                <w:szCs w:val="20"/>
              </w:rPr>
            </w:pPr>
            <w:r w:rsidRPr="009B4035">
              <w:rPr>
                <w:rFonts w:ascii="Times New Roman" w:hAnsi="Times New Roman" w:cs="Times New Roman"/>
                <w:sz w:val="20"/>
                <w:szCs w:val="20"/>
              </w:rPr>
              <w:t xml:space="preserve">Self-Adapting context entity </w:t>
            </w:r>
          </w:p>
        </w:tc>
        <w:tc>
          <w:tcPr>
            <w:tcW w:w="4580" w:type="dxa"/>
            <w:shd w:val="clear" w:color="auto" w:fill="244061" w:themeFill="accent1" w:themeFillShade="80"/>
          </w:tcPr>
          <w:p w:rsidR="007752B0" w:rsidRPr="009B4035" w:rsidRDefault="007752B0" w:rsidP="004456DA">
            <w:pPr>
              <w:jc w:val="center"/>
              <w:cnfStyle w:val="100000000000"/>
              <w:rPr>
                <w:rFonts w:ascii="Times New Roman" w:hAnsi="Times New Roman" w:cs="Times New Roman"/>
                <w:sz w:val="20"/>
                <w:szCs w:val="20"/>
              </w:rPr>
            </w:pPr>
            <w:r w:rsidRPr="009B4035">
              <w:rPr>
                <w:rFonts w:ascii="Times New Roman" w:hAnsi="Times New Roman" w:cs="Times New Roman"/>
                <w:sz w:val="20"/>
                <w:szCs w:val="20"/>
              </w:rPr>
              <w:t>Details</w:t>
            </w:r>
          </w:p>
        </w:tc>
      </w:tr>
      <w:tr w:rsidR="00302D6A" w:rsidRPr="009B4035" w:rsidTr="00DB5EE6">
        <w:trPr>
          <w:cnfStyle w:val="000000100000"/>
          <w:trHeight w:val="238"/>
        </w:trPr>
        <w:tc>
          <w:tcPr>
            <w:cnfStyle w:val="001000000000"/>
            <w:tcW w:w="1877" w:type="dxa"/>
            <w:vMerge w:val="restart"/>
          </w:tcPr>
          <w:p w:rsidR="00302D6A" w:rsidRPr="009B4035" w:rsidRDefault="00302D6A" w:rsidP="004456DA">
            <w:pPr>
              <w:rPr>
                <w:rFonts w:ascii="Times New Roman" w:hAnsi="Times New Roman" w:cs="Times New Roman"/>
                <w:sz w:val="20"/>
                <w:szCs w:val="20"/>
              </w:rPr>
            </w:pPr>
            <w:r w:rsidRPr="009B4035">
              <w:rPr>
                <w:rFonts w:ascii="Times New Roman" w:hAnsi="Times New Roman" w:cs="Times New Roman"/>
                <w:sz w:val="20"/>
                <w:szCs w:val="20"/>
              </w:rPr>
              <w:t>Resources</w:t>
            </w:r>
          </w:p>
        </w:tc>
        <w:tc>
          <w:tcPr>
            <w:tcW w:w="2774" w:type="dxa"/>
          </w:tcPr>
          <w:p w:rsidR="00302D6A" w:rsidRPr="009B4035" w:rsidRDefault="00AA4E24" w:rsidP="004456DA">
            <w:pPr>
              <w:cnfStyle w:val="000000100000"/>
              <w:rPr>
                <w:rFonts w:ascii="Times New Roman" w:hAnsi="Times New Roman" w:cs="Times New Roman"/>
                <w:b/>
                <w:sz w:val="20"/>
                <w:szCs w:val="20"/>
              </w:rPr>
            </w:pPr>
            <w:r>
              <w:rPr>
                <w:rFonts w:ascii="Times New Roman" w:hAnsi="Times New Roman" w:cs="Times New Roman"/>
                <w:b/>
                <w:sz w:val="20"/>
                <w:szCs w:val="20"/>
              </w:rPr>
              <w:t>Sensors</w:t>
            </w:r>
          </w:p>
        </w:tc>
        <w:tc>
          <w:tcPr>
            <w:tcW w:w="4580" w:type="dxa"/>
          </w:tcPr>
          <w:p w:rsidR="00302D6A" w:rsidRPr="00AA4E24" w:rsidRDefault="00302D6A" w:rsidP="00A944C2">
            <w:pPr>
              <w:pStyle w:val="ListParagraph"/>
              <w:numPr>
                <w:ilvl w:val="0"/>
                <w:numId w:val="27"/>
              </w:numPr>
              <w:ind w:left="360"/>
              <w:cnfStyle w:val="000000100000"/>
              <w:rPr>
                <w:rFonts w:ascii="Times New Roman" w:hAnsi="Times New Roman" w:cs="Times New Roman"/>
                <w:sz w:val="20"/>
                <w:szCs w:val="20"/>
              </w:rPr>
            </w:pPr>
            <w:r w:rsidRPr="00AA4E24">
              <w:rPr>
                <w:rFonts w:ascii="Times New Roman" w:hAnsi="Times New Roman" w:cs="Times New Roman"/>
                <w:sz w:val="20"/>
                <w:szCs w:val="20"/>
              </w:rPr>
              <w:t>Smart room sensors</w:t>
            </w:r>
          </w:p>
        </w:tc>
      </w:tr>
      <w:tr w:rsidR="00302D6A" w:rsidRPr="009B4035" w:rsidTr="00DB5EE6">
        <w:trPr>
          <w:trHeight w:val="238"/>
        </w:trPr>
        <w:tc>
          <w:tcPr>
            <w:cnfStyle w:val="001000000000"/>
            <w:tcW w:w="1877" w:type="dxa"/>
            <w:vMerge/>
            <w:shd w:val="clear" w:color="auto" w:fill="A7BFDE" w:themeFill="accent1" w:themeFillTint="7F"/>
          </w:tcPr>
          <w:p w:rsidR="00302D6A" w:rsidRPr="009B4035" w:rsidRDefault="00302D6A" w:rsidP="004456DA">
            <w:pPr>
              <w:rPr>
                <w:rFonts w:ascii="Times New Roman" w:hAnsi="Times New Roman" w:cs="Times New Roman"/>
                <w:sz w:val="20"/>
                <w:szCs w:val="20"/>
              </w:rPr>
            </w:pPr>
          </w:p>
        </w:tc>
        <w:tc>
          <w:tcPr>
            <w:tcW w:w="2774" w:type="dxa"/>
            <w:shd w:val="clear" w:color="auto" w:fill="A7BFDE" w:themeFill="accent1" w:themeFillTint="7F"/>
          </w:tcPr>
          <w:p w:rsidR="00302D6A" w:rsidRPr="009B4035" w:rsidRDefault="00302D6A" w:rsidP="004456DA">
            <w:pPr>
              <w:cnfStyle w:val="000000000000"/>
              <w:rPr>
                <w:rFonts w:ascii="Times New Roman" w:hAnsi="Times New Roman" w:cs="Times New Roman"/>
                <w:b/>
                <w:sz w:val="20"/>
                <w:szCs w:val="20"/>
              </w:rPr>
            </w:pPr>
            <w:r>
              <w:rPr>
                <w:rFonts w:ascii="Times New Roman" w:hAnsi="Times New Roman" w:cs="Times New Roman"/>
                <w:b/>
                <w:sz w:val="20"/>
                <w:szCs w:val="20"/>
              </w:rPr>
              <w:t>Actuators</w:t>
            </w:r>
          </w:p>
        </w:tc>
        <w:tc>
          <w:tcPr>
            <w:tcW w:w="4580" w:type="dxa"/>
            <w:shd w:val="clear" w:color="auto" w:fill="A7BFDE" w:themeFill="accent1" w:themeFillTint="7F"/>
          </w:tcPr>
          <w:p w:rsidR="00302D6A" w:rsidRPr="009B4035" w:rsidRDefault="0017046A" w:rsidP="007752B0">
            <w:pPr>
              <w:pStyle w:val="ListParagraph"/>
              <w:numPr>
                <w:ilvl w:val="0"/>
                <w:numId w:val="26"/>
              </w:numPr>
              <w:cnfStyle w:val="000000000000"/>
              <w:rPr>
                <w:rFonts w:ascii="Times New Roman" w:hAnsi="Times New Roman" w:cs="Times New Roman"/>
                <w:sz w:val="20"/>
                <w:szCs w:val="20"/>
              </w:rPr>
            </w:pPr>
            <w:r>
              <w:rPr>
                <w:rFonts w:ascii="Times New Roman" w:hAnsi="Times New Roman" w:cs="Times New Roman"/>
                <w:sz w:val="20"/>
                <w:szCs w:val="20"/>
              </w:rPr>
              <w:t>Component</w:t>
            </w:r>
            <w:r w:rsidR="003D14D7">
              <w:rPr>
                <w:rFonts w:ascii="Times New Roman" w:hAnsi="Times New Roman" w:cs="Times New Roman"/>
                <w:sz w:val="20"/>
                <w:szCs w:val="20"/>
              </w:rPr>
              <w:t>s</w:t>
            </w:r>
            <w:r>
              <w:rPr>
                <w:rFonts w:ascii="Times New Roman" w:hAnsi="Times New Roman" w:cs="Times New Roman"/>
                <w:sz w:val="20"/>
                <w:szCs w:val="20"/>
              </w:rPr>
              <w:t xml:space="preserve"> capable of influencing the </w:t>
            </w:r>
            <w:r w:rsidR="003D14D7">
              <w:rPr>
                <w:rFonts w:ascii="Times New Roman" w:hAnsi="Times New Roman" w:cs="Times New Roman"/>
                <w:sz w:val="20"/>
                <w:szCs w:val="20"/>
              </w:rPr>
              <w:t>environment</w:t>
            </w:r>
          </w:p>
        </w:tc>
      </w:tr>
      <w:tr w:rsidR="0017046A" w:rsidRPr="009B4035" w:rsidTr="00DB5EE6">
        <w:trPr>
          <w:cnfStyle w:val="000000100000"/>
          <w:trHeight w:val="388"/>
        </w:trPr>
        <w:tc>
          <w:tcPr>
            <w:cnfStyle w:val="001000000000"/>
            <w:tcW w:w="1877" w:type="dxa"/>
          </w:tcPr>
          <w:p w:rsidR="00302D6A" w:rsidRPr="009B4035" w:rsidRDefault="00302D6A" w:rsidP="004456DA">
            <w:pPr>
              <w:rPr>
                <w:rFonts w:ascii="Times New Roman" w:hAnsi="Times New Roman" w:cs="Times New Roman"/>
                <w:sz w:val="20"/>
                <w:szCs w:val="20"/>
              </w:rPr>
            </w:pPr>
            <w:r w:rsidRPr="009B4035">
              <w:rPr>
                <w:rFonts w:ascii="Times New Roman" w:hAnsi="Times New Roman" w:cs="Times New Roman"/>
                <w:sz w:val="20"/>
                <w:szCs w:val="20"/>
              </w:rPr>
              <w:t>Actors</w:t>
            </w:r>
          </w:p>
        </w:tc>
        <w:tc>
          <w:tcPr>
            <w:tcW w:w="2774" w:type="dxa"/>
          </w:tcPr>
          <w:p w:rsidR="00302D6A" w:rsidRPr="009B4035" w:rsidRDefault="00302D6A" w:rsidP="004456DA">
            <w:pPr>
              <w:cnfStyle w:val="000000100000"/>
              <w:rPr>
                <w:rFonts w:ascii="Times New Roman" w:hAnsi="Times New Roman" w:cs="Times New Roman"/>
                <w:b/>
                <w:sz w:val="20"/>
                <w:szCs w:val="20"/>
              </w:rPr>
            </w:pPr>
            <w:r w:rsidRPr="009B4035">
              <w:rPr>
                <w:rFonts w:ascii="Times New Roman" w:hAnsi="Times New Roman" w:cs="Times New Roman"/>
                <w:b/>
                <w:sz w:val="20"/>
                <w:szCs w:val="20"/>
              </w:rPr>
              <w:t>Actions</w:t>
            </w:r>
          </w:p>
        </w:tc>
        <w:tc>
          <w:tcPr>
            <w:tcW w:w="4580" w:type="dxa"/>
          </w:tcPr>
          <w:p w:rsidR="00302D6A" w:rsidRPr="009B4035" w:rsidRDefault="00A308D0" w:rsidP="005D5988">
            <w:pPr>
              <w:pStyle w:val="ListParagraph"/>
              <w:numPr>
                <w:ilvl w:val="0"/>
                <w:numId w:val="24"/>
              </w:numPr>
              <w:cnfStyle w:val="000000100000"/>
              <w:rPr>
                <w:rFonts w:ascii="Times New Roman" w:hAnsi="Times New Roman" w:cs="Times New Roman"/>
                <w:sz w:val="20"/>
                <w:szCs w:val="20"/>
              </w:rPr>
            </w:pPr>
            <w:r>
              <w:rPr>
                <w:rFonts w:ascii="Times New Roman" w:hAnsi="Times New Roman" w:cs="Times New Roman"/>
                <w:sz w:val="20"/>
                <w:szCs w:val="20"/>
              </w:rPr>
              <w:t>Each actuator has associated actions</w:t>
            </w:r>
          </w:p>
        </w:tc>
      </w:tr>
      <w:tr w:rsidR="0017046A" w:rsidRPr="009B4035" w:rsidTr="00DB5EE6">
        <w:trPr>
          <w:trHeight w:val="467"/>
        </w:trPr>
        <w:tc>
          <w:tcPr>
            <w:cnfStyle w:val="001000000000"/>
            <w:tcW w:w="1877" w:type="dxa"/>
          </w:tcPr>
          <w:p w:rsidR="00302D6A" w:rsidRPr="009B4035" w:rsidRDefault="00A308D0" w:rsidP="004456DA">
            <w:pPr>
              <w:rPr>
                <w:rFonts w:ascii="Times New Roman" w:hAnsi="Times New Roman" w:cs="Times New Roman"/>
                <w:sz w:val="20"/>
                <w:szCs w:val="20"/>
              </w:rPr>
            </w:pPr>
            <w:r w:rsidRPr="009B4035">
              <w:rPr>
                <w:rFonts w:ascii="Times New Roman" w:hAnsi="Times New Roman" w:cs="Times New Roman"/>
                <w:sz w:val="20"/>
                <w:szCs w:val="20"/>
              </w:rPr>
              <w:lastRenderedPageBreak/>
              <w:t>Policies</w:t>
            </w:r>
          </w:p>
          <w:p w:rsidR="00302D6A" w:rsidRPr="009B4035" w:rsidRDefault="00302D6A" w:rsidP="004456DA">
            <w:pPr>
              <w:rPr>
                <w:rFonts w:ascii="Times New Roman" w:hAnsi="Times New Roman" w:cs="Times New Roman"/>
                <w:sz w:val="20"/>
                <w:szCs w:val="20"/>
              </w:rPr>
            </w:pPr>
          </w:p>
        </w:tc>
        <w:tc>
          <w:tcPr>
            <w:tcW w:w="2774" w:type="dxa"/>
          </w:tcPr>
          <w:p w:rsidR="00302D6A" w:rsidRPr="009B4035" w:rsidRDefault="00E8103F" w:rsidP="00A308D0">
            <w:pPr>
              <w:cnfStyle w:val="000000000000"/>
              <w:rPr>
                <w:rFonts w:ascii="Times New Roman" w:hAnsi="Times New Roman" w:cs="Times New Roman"/>
                <w:b/>
                <w:sz w:val="20"/>
                <w:szCs w:val="20"/>
              </w:rPr>
            </w:pPr>
            <w:r>
              <w:rPr>
                <w:rFonts w:ascii="Times New Roman" w:hAnsi="Times New Roman" w:cs="Times New Roman"/>
                <w:b/>
                <w:sz w:val="20"/>
                <w:szCs w:val="20"/>
              </w:rPr>
              <w:t>User specified policies</w:t>
            </w:r>
          </w:p>
        </w:tc>
        <w:tc>
          <w:tcPr>
            <w:tcW w:w="4580" w:type="dxa"/>
          </w:tcPr>
          <w:p w:rsidR="00302D6A" w:rsidRPr="009B4035" w:rsidRDefault="00ED5521" w:rsidP="007752B0">
            <w:pPr>
              <w:pStyle w:val="ListParagraph"/>
              <w:numPr>
                <w:ilvl w:val="0"/>
                <w:numId w:val="25"/>
              </w:numPr>
              <w:cnfStyle w:val="000000000000"/>
              <w:rPr>
                <w:rFonts w:ascii="Times New Roman" w:hAnsi="Times New Roman" w:cs="Times New Roman"/>
                <w:sz w:val="20"/>
                <w:szCs w:val="20"/>
              </w:rPr>
            </w:pPr>
            <w:r>
              <w:rPr>
                <w:rFonts w:ascii="Times New Roman" w:hAnsi="Times New Roman" w:cs="Times New Roman"/>
                <w:sz w:val="20"/>
                <w:szCs w:val="20"/>
              </w:rPr>
              <w:t>Acceptable sensor values combinations for the enviro</w:t>
            </w:r>
            <w:r w:rsidR="00A564BD">
              <w:rPr>
                <w:rFonts w:ascii="Times New Roman" w:hAnsi="Times New Roman" w:cs="Times New Roman"/>
                <w:sz w:val="20"/>
                <w:szCs w:val="20"/>
              </w:rPr>
              <w:t>n</w:t>
            </w:r>
            <w:r>
              <w:rPr>
                <w:rFonts w:ascii="Times New Roman" w:hAnsi="Times New Roman" w:cs="Times New Roman"/>
                <w:sz w:val="20"/>
                <w:szCs w:val="20"/>
              </w:rPr>
              <w:t>ment</w:t>
            </w:r>
          </w:p>
        </w:tc>
      </w:tr>
    </w:tbl>
    <w:p w:rsidR="00AB7EBF" w:rsidRDefault="00AB7EBF" w:rsidP="0060224E">
      <w:pPr>
        <w:pStyle w:val="Heading3"/>
        <w:numPr>
          <w:ilvl w:val="2"/>
          <w:numId w:val="29"/>
        </w:numPr>
      </w:pPr>
      <w:bookmarkStart w:id="32" w:name="_Toc263324649"/>
      <w:r>
        <w:t xml:space="preserve">RAP instantiation </w:t>
      </w:r>
      <w:r w:rsidRPr="00AB7EBF">
        <w:t>for</w:t>
      </w:r>
      <w:r>
        <w:t xml:space="preserve"> the self-adapting datacenter</w:t>
      </w:r>
      <w:bookmarkEnd w:id="32"/>
    </w:p>
    <w:p w:rsidR="00125463" w:rsidRPr="00125463" w:rsidRDefault="00DF2D99" w:rsidP="00125463">
      <w:pPr>
        <w:spacing w:before="200"/>
      </w:pPr>
      <w:r>
        <w:t>The previous RAP instantiation is still used in the self-adapting datacenter for environmental control but a new mapping is needed for task management. Due to the reduced number of possible datacenter actions (excepting environmental control) the new mapping is simpler.</w:t>
      </w:r>
    </w:p>
    <w:p w:rsidR="006E20C3" w:rsidRPr="006E20C3" w:rsidRDefault="006E20C3" w:rsidP="006E20C3">
      <w:pPr>
        <w:pStyle w:val="Caption"/>
        <w:keepNext/>
        <w:jc w:val="center"/>
        <w:rPr>
          <w:color w:val="auto"/>
        </w:rPr>
      </w:pPr>
      <w:r w:rsidRPr="006E20C3">
        <w:rPr>
          <w:color w:val="auto"/>
        </w:rPr>
        <w:t xml:space="preserve">Table </w:t>
      </w:r>
      <w:r w:rsidR="003057D1" w:rsidRPr="006E20C3">
        <w:rPr>
          <w:color w:val="auto"/>
        </w:rPr>
        <w:fldChar w:fldCharType="begin"/>
      </w:r>
      <w:r w:rsidRPr="006E20C3">
        <w:rPr>
          <w:color w:val="auto"/>
        </w:rPr>
        <w:instrText xml:space="preserve"> SEQ Table \* ARABIC </w:instrText>
      </w:r>
      <w:r w:rsidR="003057D1" w:rsidRPr="006E20C3">
        <w:rPr>
          <w:color w:val="auto"/>
        </w:rPr>
        <w:fldChar w:fldCharType="separate"/>
      </w:r>
      <w:r w:rsidR="005A743C">
        <w:rPr>
          <w:noProof/>
          <w:color w:val="auto"/>
        </w:rPr>
        <w:t>3</w:t>
      </w:r>
      <w:r w:rsidR="003057D1" w:rsidRPr="006E20C3">
        <w:rPr>
          <w:color w:val="auto"/>
        </w:rPr>
        <w:fldChar w:fldCharType="end"/>
      </w:r>
      <w:r w:rsidRPr="006E20C3">
        <w:rPr>
          <w:color w:val="auto"/>
        </w:rPr>
        <w:t>:Self-Adapting Datacenter RAP Mapping</w:t>
      </w:r>
    </w:p>
    <w:tbl>
      <w:tblPr>
        <w:tblStyle w:val="MediumGrid1-Accent1"/>
        <w:tblW w:w="0" w:type="auto"/>
        <w:tblInd w:w="108" w:type="dxa"/>
        <w:tblLayout w:type="fixed"/>
        <w:tblLook w:val="04A0"/>
      </w:tblPr>
      <w:tblGrid>
        <w:gridCol w:w="1890"/>
        <w:gridCol w:w="2700"/>
        <w:gridCol w:w="4590"/>
      </w:tblGrid>
      <w:tr w:rsidR="00125463" w:rsidRPr="009B4035" w:rsidTr="00673D70">
        <w:trPr>
          <w:cnfStyle w:val="100000000000"/>
          <w:trHeight w:val="304"/>
        </w:trPr>
        <w:tc>
          <w:tcPr>
            <w:cnfStyle w:val="001000000000"/>
            <w:tcW w:w="1890" w:type="dxa"/>
            <w:shd w:val="clear" w:color="auto" w:fill="244061" w:themeFill="accent1" w:themeFillShade="80"/>
          </w:tcPr>
          <w:p w:rsidR="00125463" w:rsidRPr="009B4035" w:rsidRDefault="00125463" w:rsidP="004456DA">
            <w:pPr>
              <w:jc w:val="center"/>
              <w:rPr>
                <w:rFonts w:ascii="Times New Roman" w:hAnsi="Times New Roman" w:cs="Times New Roman"/>
                <w:sz w:val="20"/>
                <w:szCs w:val="20"/>
              </w:rPr>
            </w:pPr>
            <w:r w:rsidRPr="009B4035">
              <w:rPr>
                <w:rFonts w:ascii="Times New Roman" w:hAnsi="Times New Roman" w:cs="Times New Roman"/>
                <w:sz w:val="20"/>
                <w:szCs w:val="20"/>
              </w:rPr>
              <w:t>&lt;R,A,P&gt; entity</w:t>
            </w:r>
          </w:p>
        </w:tc>
        <w:tc>
          <w:tcPr>
            <w:tcW w:w="2700" w:type="dxa"/>
            <w:shd w:val="clear" w:color="auto" w:fill="244061" w:themeFill="accent1" w:themeFillShade="80"/>
          </w:tcPr>
          <w:p w:rsidR="00125463" w:rsidRPr="009B4035" w:rsidRDefault="00125463" w:rsidP="004456DA">
            <w:pPr>
              <w:jc w:val="center"/>
              <w:cnfStyle w:val="100000000000"/>
              <w:rPr>
                <w:rFonts w:ascii="Times New Roman" w:hAnsi="Times New Roman" w:cs="Times New Roman"/>
                <w:sz w:val="20"/>
                <w:szCs w:val="20"/>
              </w:rPr>
            </w:pPr>
            <w:r w:rsidRPr="009B4035">
              <w:rPr>
                <w:rFonts w:ascii="Times New Roman" w:hAnsi="Times New Roman" w:cs="Times New Roman"/>
                <w:sz w:val="20"/>
                <w:szCs w:val="20"/>
              </w:rPr>
              <w:t xml:space="preserve">Self-Adapting context entity </w:t>
            </w:r>
          </w:p>
        </w:tc>
        <w:tc>
          <w:tcPr>
            <w:tcW w:w="4590" w:type="dxa"/>
            <w:shd w:val="clear" w:color="auto" w:fill="244061" w:themeFill="accent1" w:themeFillShade="80"/>
          </w:tcPr>
          <w:p w:rsidR="00125463" w:rsidRPr="009B4035" w:rsidRDefault="00125463" w:rsidP="004456DA">
            <w:pPr>
              <w:jc w:val="center"/>
              <w:cnfStyle w:val="100000000000"/>
              <w:rPr>
                <w:rFonts w:ascii="Times New Roman" w:hAnsi="Times New Roman" w:cs="Times New Roman"/>
                <w:sz w:val="20"/>
                <w:szCs w:val="20"/>
              </w:rPr>
            </w:pPr>
            <w:r w:rsidRPr="009B4035">
              <w:rPr>
                <w:rFonts w:ascii="Times New Roman" w:hAnsi="Times New Roman" w:cs="Times New Roman"/>
                <w:sz w:val="20"/>
                <w:szCs w:val="20"/>
              </w:rPr>
              <w:t>Details</w:t>
            </w:r>
          </w:p>
        </w:tc>
      </w:tr>
      <w:tr w:rsidR="00125463" w:rsidRPr="009B4035" w:rsidTr="00673D70">
        <w:trPr>
          <w:cnfStyle w:val="000000100000"/>
          <w:trHeight w:val="340"/>
        </w:trPr>
        <w:tc>
          <w:tcPr>
            <w:cnfStyle w:val="001000000000"/>
            <w:tcW w:w="1890" w:type="dxa"/>
          </w:tcPr>
          <w:p w:rsidR="00125463" w:rsidRPr="009B4035" w:rsidRDefault="00125463" w:rsidP="004456DA">
            <w:pPr>
              <w:rPr>
                <w:rFonts w:ascii="Times New Roman" w:hAnsi="Times New Roman" w:cs="Times New Roman"/>
                <w:sz w:val="20"/>
                <w:szCs w:val="20"/>
              </w:rPr>
            </w:pPr>
            <w:r w:rsidRPr="009B4035">
              <w:rPr>
                <w:rFonts w:ascii="Times New Roman" w:hAnsi="Times New Roman" w:cs="Times New Roman"/>
                <w:sz w:val="20"/>
                <w:szCs w:val="20"/>
              </w:rPr>
              <w:t>Resources</w:t>
            </w:r>
          </w:p>
        </w:tc>
        <w:tc>
          <w:tcPr>
            <w:tcW w:w="2700" w:type="dxa"/>
          </w:tcPr>
          <w:p w:rsidR="00125463" w:rsidRPr="009B4035" w:rsidRDefault="00125463" w:rsidP="004456DA">
            <w:pPr>
              <w:cnfStyle w:val="000000100000"/>
              <w:rPr>
                <w:rFonts w:ascii="Times New Roman" w:hAnsi="Times New Roman" w:cs="Times New Roman"/>
                <w:b/>
                <w:sz w:val="20"/>
                <w:szCs w:val="20"/>
              </w:rPr>
            </w:pPr>
            <w:r w:rsidRPr="009B4035">
              <w:rPr>
                <w:rFonts w:ascii="Times New Roman" w:hAnsi="Times New Roman" w:cs="Times New Roman"/>
                <w:b/>
                <w:sz w:val="20"/>
                <w:szCs w:val="20"/>
              </w:rPr>
              <w:t>Servers</w:t>
            </w:r>
          </w:p>
        </w:tc>
        <w:tc>
          <w:tcPr>
            <w:tcW w:w="4590" w:type="dxa"/>
          </w:tcPr>
          <w:p w:rsidR="00125463" w:rsidRPr="009B4035" w:rsidRDefault="00125463" w:rsidP="00125463">
            <w:pPr>
              <w:pStyle w:val="ListParagraph"/>
              <w:numPr>
                <w:ilvl w:val="0"/>
                <w:numId w:val="26"/>
              </w:numPr>
              <w:cnfStyle w:val="000000100000"/>
              <w:rPr>
                <w:rFonts w:ascii="Times New Roman" w:hAnsi="Times New Roman" w:cs="Times New Roman"/>
                <w:sz w:val="20"/>
                <w:szCs w:val="20"/>
              </w:rPr>
            </w:pPr>
            <w:r w:rsidRPr="009B4035">
              <w:rPr>
                <w:rFonts w:ascii="Times New Roman" w:hAnsi="Times New Roman" w:cs="Times New Roman"/>
                <w:sz w:val="20"/>
                <w:szCs w:val="20"/>
              </w:rPr>
              <w:t>All datacenter servers</w:t>
            </w:r>
          </w:p>
        </w:tc>
      </w:tr>
      <w:tr w:rsidR="00125463" w:rsidRPr="009B4035" w:rsidTr="00673D70">
        <w:tc>
          <w:tcPr>
            <w:cnfStyle w:val="001000000000"/>
            <w:tcW w:w="1890" w:type="dxa"/>
          </w:tcPr>
          <w:p w:rsidR="00125463" w:rsidRPr="009B4035" w:rsidRDefault="00125463" w:rsidP="004456DA">
            <w:pPr>
              <w:rPr>
                <w:rFonts w:ascii="Times New Roman" w:hAnsi="Times New Roman" w:cs="Times New Roman"/>
                <w:sz w:val="20"/>
                <w:szCs w:val="20"/>
              </w:rPr>
            </w:pPr>
          </w:p>
          <w:p w:rsidR="00125463" w:rsidRPr="009B4035" w:rsidRDefault="00125463" w:rsidP="004456DA">
            <w:pPr>
              <w:rPr>
                <w:rFonts w:ascii="Times New Roman" w:hAnsi="Times New Roman" w:cs="Times New Roman"/>
                <w:sz w:val="20"/>
                <w:szCs w:val="20"/>
              </w:rPr>
            </w:pPr>
          </w:p>
          <w:p w:rsidR="00125463" w:rsidRPr="009B4035" w:rsidRDefault="00125463" w:rsidP="004456DA">
            <w:pPr>
              <w:rPr>
                <w:rFonts w:ascii="Times New Roman" w:hAnsi="Times New Roman" w:cs="Times New Roman"/>
                <w:sz w:val="20"/>
                <w:szCs w:val="20"/>
              </w:rPr>
            </w:pPr>
            <w:r w:rsidRPr="009B4035">
              <w:rPr>
                <w:rFonts w:ascii="Times New Roman" w:hAnsi="Times New Roman" w:cs="Times New Roman"/>
                <w:sz w:val="20"/>
                <w:szCs w:val="20"/>
              </w:rPr>
              <w:t>Actors</w:t>
            </w:r>
          </w:p>
        </w:tc>
        <w:tc>
          <w:tcPr>
            <w:tcW w:w="2700" w:type="dxa"/>
          </w:tcPr>
          <w:p w:rsidR="00125463" w:rsidRPr="009B4035" w:rsidRDefault="00125463" w:rsidP="004456DA">
            <w:pPr>
              <w:cnfStyle w:val="000000000000"/>
              <w:rPr>
                <w:rFonts w:ascii="Times New Roman" w:hAnsi="Times New Roman" w:cs="Times New Roman"/>
                <w:b/>
                <w:sz w:val="20"/>
                <w:szCs w:val="20"/>
              </w:rPr>
            </w:pPr>
          </w:p>
          <w:p w:rsidR="00125463" w:rsidRPr="009B4035" w:rsidRDefault="00125463" w:rsidP="004456DA">
            <w:pPr>
              <w:cnfStyle w:val="000000000000"/>
              <w:rPr>
                <w:rFonts w:ascii="Times New Roman" w:hAnsi="Times New Roman" w:cs="Times New Roman"/>
                <w:b/>
                <w:sz w:val="20"/>
                <w:szCs w:val="20"/>
              </w:rPr>
            </w:pPr>
          </w:p>
          <w:p w:rsidR="00125463" w:rsidRPr="009B4035" w:rsidRDefault="00125463" w:rsidP="004456DA">
            <w:pPr>
              <w:cnfStyle w:val="000000000000"/>
              <w:rPr>
                <w:rFonts w:ascii="Times New Roman" w:hAnsi="Times New Roman" w:cs="Times New Roman"/>
                <w:b/>
                <w:sz w:val="20"/>
                <w:szCs w:val="20"/>
              </w:rPr>
            </w:pPr>
            <w:r w:rsidRPr="009B4035">
              <w:rPr>
                <w:rFonts w:ascii="Times New Roman" w:hAnsi="Times New Roman" w:cs="Times New Roman"/>
                <w:b/>
                <w:sz w:val="20"/>
                <w:szCs w:val="20"/>
              </w:rPr>
              <w:t>Actions</w:t>
            </w:r>
          </w:p>
        </w:tc>
        <w:tc>
          <w:tcPr>
            <w:tcW w:w="4590" w:type="dxa"/>
          </w:tcPr>
          <w:p w:rsidR="00125463" w:rsidRPr="009B4035" w:rsidRDefault="00125463" w:rsidP="00125463">
            <w:pPr>
              <w:pStyle w:val="ListParagraph"/>
              <w:numPr>
                <w:ilvl w:val="0"/>
                <w:numId w:val="24"/>
              </w:numPr>
              <w:cnfStyle w:val="000000000000"/>
              <w:rPr>
                <w:rFonts w:ascii="Times New Roman" w:hAnsi="Times New Roman" w:cs="Times New Roman"/>
                <w:sz w:val="20"/>
                <w:szCs w:val="20"/>
              </w:rPr>
            </w:pPr>
            <w:r w:rsidRPr="009B4035">
              <w:rPr>
                <w:rFonts w:ascii="Times New Roman" w:hAnsi="Times New Roman" w:cs="Times New Roman"/>
                <w:sz w:val="20"/>
                <w:szCs w:val="20"/>
              </w:rPr>
              <w:t>Deploy task</w:t>
            </w:r>
          </w:p>
          <w:p w:rsidR="00125463" w:rsidRPr="009B4035" w:rsidRDefault="00125463" w:rsidP="00125463">
            <w:pPr>
              <w:pStyle w:val="ListParagraph"/>
              <w:numPr>
                <w:ilvl w:val="0"/>
                <w:numId w:val="24"/>
              </w:numPr>
              <w:cnfStyle w:val="000000000000"/>
              <w:rPr>
                <w:rFonts w:ascii="Times New Roman" w:hAnsi="Times New Roman" w:cs="Times New Roman"/>
                <w:sz w:val="20"/>
                <w:szCs w:val="20"/>
              </w:rPr>
            </w:pPr>
            <w:r w:rsidRPr="009B4035">
              <w:rPr>
                <w:rFonts w:ascii="Times New Roman" w:hAnsi="Times New Roman" w:cs="Times New Roman"/>
                <w:sz w:val="20"/>
                <w:szCs w:val="20"/>
              </w:rPr>
              <w:t>Move task</w:t>
            </w:r>
          </w:p>
          <w:p w:rsidR="00125463" w:rsidRPr="009B4035" w:rsidRDefault="00125463" w:rsidP="00125463">
            <w:pPr>
              <w:pStyle w:val="ListParagraph"/>
              <w:numPr>
                <w:ilvl w:val="0"/>
                <w:numId w:val="24"/>
              </w:numPr>
              <w:cnfStyle w:val="000000000000"/>
              <w:rPr>
                <w:rFonts w:ascii="Times New Roman" w:hAnsi="Times New Roman" w:cs="Times New Roman"/>
                <w:sz w:val="20"/>
                <w:szCs w:val="20"/>
              </w:rPr>
            </w:pPr>
            <w:r w:rsidRPr="009B4035">
              <w:rPr>
                <w:rFonts w:ascii="Times New Roman" w:hAnsi="Times New Roman" w:cs="Times New Roman"/>
                <w:sz w:val="20"/>
                <w:szCs w:val="20"/>
              </w:rPr>
              <w:t>Send server to hibernate</w:t>
            </w:r>
          </w:p>
          <w:p w:rsidR="00125463" w:rsidRPr="009B4035" w:rsidRDefault="00125463" w:rsidP="00125463">
            <w:pPr>
              <w:pStyle w:val="ListParagraph"/>
              <w:numPr>
                <w:ilvl w:val="0"/>
                <w:numId w:val="24"/>
              </w:numPr>
              <w:cnfStyle w:val="000000000000"/>
              <w:rPr>
                <w:rFonts w:ascii="Times New Roman" w:hAnsi="Times New Roman" w:cs="Times New Roman"/>
                <w:sz w:val="20"/>
                <w:szCs w:val="20"/>
              </w:rPr>
            </w:pPr>
            <w:r w:rsidRPr="009B4035">
              <w:rPr>
                <w:rFonts w:ascii="Times New Roman" w:hAnsi="Times New Roman" w:cs="Times New Roman"/>
                <w:sz w:val="20"/>
                <w:szCs w:val="20"/>
              </w:rPr>
              <w:t>Wake up server</w:t>
            </w:r>
          </w:p>
        </w:tc>
      </w:tr>
      <w:tr w:rsidR="00125463" w:rsidRPr="009B4035" w:rsidTr="00673D70">
        <w:trPr>
          <w:cnfStyle w:val="000000100000"/>
          <w:trHeight w:val="363"/>
        </w:trPr>
        <w:tc>
          <w:tcPr>
            <w:cnfStyle w:val="001000000000"/>
            <w:tcW w:w="1890" w:type="dxa"/>
            <w:vMerge w:val="restart"/>
          </w:tcPr>
          <w:p w:rsidR="00125463" w:rsidRPr="009B4035" w:rsidRDefault="00125463" w:rsidP="004456DA">
            <w:pPr>
              <w:rPr>
                <w:rFonts w:ascii="Times New Roman" w:hAnsi="Times New Roman" w:cs="Times New Roman"/>
                <w:sz w:val="20"/>
                <w:szCs w:val="20"/>
              </w:rPr>
            </w:pPr>
          </w:p>
          <w:p w:rsidR="00125463" w:rsidRPr="009B4035" w:rsidRDefault="00125463" w:rsidP="004456DA">
            <w:pPr>
              <w:rPr>
                <w:rFonts w:ascii="Times New Roman" w:hAnsi="Times New Roman" w:cs="Times New Roman"/>
                <w:sz w:val="20"/>
                <w:szCs w:val="20"/>
              </w:rPr>
            </w:pPr>
            <w:r w:rsidRPr="009B4035">
              <w:rPr>
                <w:rFonts w:ascii="Times New Roman" w:hAnsi="Times New Roman" w:cs="Times New Roman"/>
                <w:sz w:val="20"/>
                <w:szCs w:val="20"/>
              </w:rPr>
              <w:t>Policies</w:t>
            </w:r>
          </w:p>
        </w:tc>
        <w:tc>
          <w:tcPr>
            <w:tcW w:w="2700" w:type="dxa"/>
          </w:tcPr>
          <w:p w:rsidR="00125463" w:rsidRPr="009B4035" w:rsidRDefault="00125463" w:rsidP="004456DA">
            <w:pPr>
              <w:cnfStyle w:val="000000100000"/>
              <w:rPr>
                <w:rFonts w:ascii="Times New Roman" w:hAnsi="Times New Roman" w:cs="Times New Roman"/>
                <w:b/>
                <w:sz w:val="20"/>
                <w:szCs w:val="20"/>
              </w:rPr>
            </w:pPr>
            <w:r w:rsidRPr="009B4035">
              <w:rPr>
                <w:rFonts w:ascii="Times New Roman" w:hAnsi="Times New Roman" w:cs="Times New Roman"/>
                <w:b/>
                <w:sz w:val="20"/>
                <w:szCs w:val="20"/>
              </w:rPr>
              <w:t xml:space="preserve">Energy policies </w:t>
            </w:r>
          </w:p>
        </w:tc>
        <w:tc>
          <w:tcPr>
            <w:tcW w:w="4590" w:type="dxa"/>
          </w:tcPr>
          <w:p w:rsidR="00125463" w:rsidRPr="009B4035" w:rsidRDefault="00723E7C" w:rsidP="00723E7C">
            <w:pPr>
              <w:pStyle w:val="ListParagraph"/>
              <w:numPr>
                <w:ilvl w:val="0"/>
                <w:numId w:val="25"/>
              </w:numPr>
              <w:cnfStyle w:val="000000100000"/>
              <w:rPr>
                <w:rFonts w:ascii="Times New Roman" w:hAnsi="Times New Roman" w:cs="Times New Roman"/>
                <w:sz w:val="20"/>
                <w:szCs w:val="20"/>
              </w:rPr>
            </w:pPr>
            <w:r>
              <w:rPr>
                <w:rFonts w:ascii="Times New Roman" w:hAnsi="Times New Roman" w:cs="Times New Roman"/>
                <w:sz w:val="20"/>
                <w:szCs w:val="20"/>
              </w:rPr>
              <w:t>Servers k</w:t>
            </w:r>
            <w:r w:rsidR="00125463" w:rsidRPr="009B4035">
              <w:rPr>
                <w:rFonts w:ascii="Times New Roman" w:hAnsi="Times New Roman" w:cs="Times New Roman"/>
                <w:sz w:val="20"/>
                <w:szCs w:val="20"/>
              </w:rPr>
              <w:t xml:space="preserve">ey performance indicators </w:t>
            </w:r>
          </w:p>
        </w:tc>
      </w:tr>
      <w:tr w:rsidR="00125463" w:rsidRPr="009B4035" w:rsidTr="00673D70">
        <w:trPr>
          <w:trHeight w:val="363"/>
        </w:trPr>
        <w:tc>
          <w:tcPr>
            <w:cnfStyle w:val="001000000000"/>
            <w:tcW w:w="1890" w:type="dxa"/>
            <w:vMerge/>
            <w:shd w:val="clear" w:color="auto" w:fill="A7BFDE" w:themeFill="accent1" w:themeFillTint="7F"/>
          </w:tcPr>
          <w:p w:rsidR="00125463" w:rsidRPr="009B4035" w:rsidRDefault="00125463" w:rsidP="004456DA">
            <w:pPr>
              <w:rPr>
                <w:rFonts w:ascii="Times New Roman" w:hAnsi="Times New Roman" w:cs="Times New Roman"/>
                <w:sz w:val="20"/>
                <w:szCs w:val="20"/>
              </w:rPr>
            </w:pPr>
          </w:p>
        </w:tc>
        <w:tc>
          <w:tcPr>
            <w:tcW w:w="2700" w:type="dxa"/>
            <w:shd w:val="clear" w:color="auto" w:fill="A7BFDE" w:themeFill="accent1" w:themeFillTint="7F"/>
          </w:tcPr>
          <w:p w:rsidR="00125463" w:rsidRPr="009B4035" w:rsidRDefault="00125463" w:rsidP="004456DA">
            <w:pPr>
              <w:cnfStyle w:val="000000000000"/>
              <w:rPr>
                <w:rFonts w:ascii="Times New Roman" w:hAnsi="Times New Roman" w:cs="Times New Roman"/>
                <w:b/>
                <w:sz w:val="20"/>
                <w:szCs w:val="20"/>
              </w:rPr>
            </w:pPr>
            <w:r w:rsidRPr="009B4035">
              <w:rPr>
                <w:rFonts w:ascii="Times New Roman" w:hAnsi="Times New Roman" w:cs="Times New Roman"/>
                <w:b/>
                <w:sz w:val="20"/>
                <w:szCs w:val="20"/>
              </w:rPr>
              <w:t>QoS policies</w:t>
            </w:r>
          </w:p>
        </w:tc>
        <w:tc>
          <w:tcPr>
            <w:tcW w:w="4590" w:type="dxa"/>
            <w:shd w:val="clear" w:color="auto" w:fill="A7BFDE"/>
          </w:tcPr>
          <w:p w:rsidR="00125463" w:rsidRPr="009B4035" w:rsidRDefault="00723E7C" w:rsidP="00723E7C">
            <w:pPr>
              <w:pStyle w:val="ListParagraph"/>
              <w:numPr>
                <w:ilvl w:val="0"/>
                <w:numId w:val="25"/>
              </w:numPr>
              <w:cnfStyle w:val="000000000000"/>
              <w:rPr>
                <w:rFonts w:ascii="Times New Roman" w:hAnsi="Times New Roman" w:cs="Times New Roman"/>
                <w:sz w:val="20"/>
                <w:szCs w:val="20"/>
              </w:rPr>
            </w:pPr>
            <w:r>
              <w:rPr>
                <w:rFonts w:ascii="Times New Roman" w:hAnsi="Times New Roman" w:cs="Times New Roman"/>
                <w:sz w:val="20"/>
                <w:szCs w:val="20"/>
              </w:rPr>
              <w:t>Amount of requested resources by task</w:t>
            </w:r>
            <w:r w:rsidR="00406D53">
              <w:rPr>
                <w:rFonts w:ascii="Times New Roman" w:hAnsi="Times New Roman" w:cs="Times New Roman"/>
                <w:sz w:val="20"/>
                <w:szCs w:val="20"/>
              </w:rPr>
              <w:t>s</w:t>
            </w:r>
          </w:p>
        </w:tc>
      </w:tr>
    </w:tbl>
    <w:p w:rsidR="00002BC4" w:rsidRDefault="00323217" w:rsidP="00521CFA">
      <w:pPr>
        <w:pStyle w:val="Heading3"/>
      </w:pPr>
      <w:r>
        <w:t>Load Distribution Strategy</w:t>
      </w:r>
    </w:p>
    <w:p w:rsidR="00EB4015" w:rsidRDefault="00676602" w:rsidP="00EB4015">
      <w:r>
        <w:t xml:space="preserve">For optimizing the energy consumption server skewing </w:t>
      </w:r>
      <w:r w:rsidR="004F7321">
        <w:t xml:space="preserve">with tails </w:t>
      </w:r>
      <w:r>
        <w:t xml:space="preserve">is employed. </w:t>
      </w:r>
      <w:r w:rsidR="00511BAB">
        <w:t xml:space="preserve"> Based on workload predictions, one or more servers are </w:t>
      </w:r>
      <w:r w:rsidR="007B77E4">
        <w:t xml:space="preserve">kept online for accommodating future loads. Also based on this </w:t>
      </w:r>
      <w:r w:rsidR="001B5E9F">
        <w:t xml:space="preserve">prediction a </w:t>
      </w:r>
      <w:r w:rsidR="001B5E9F">
        <w:rPr>
          <w:b/>
        </w:rPr>
        <w:t xml:space="preserve">load threshold </w:t>
      </w:r>
      <w:r w:rsidR="001B5E9F">
        <w:t xml:space="preserve">is computed for each tail and when that </w:t>
      </w:r>
      <w:r w:rsidR="00E10FAF">
        <w:t>threshold</w:t>
      </w:r>
      <w:r w:rsidR="001B5E9F">
        <w:t xml:space="preserve"> is reached a new tail server is brought online.</w:t>
      </w:r>
    </w:p>
    <w:p w:rsidR="002C483F" w:rsidRDefault="004456DA" w:rsidP="002C483F">
      <w:pPr>
        <w:keepNext/>
        <w:jc w:val="center"/>
      </w:pPr>
      <w:r>
        <w:rPr>
          <w:noProof/>
        </w:rPr>
        <w:lastRenderedPageBreak/>
        <w:drawing>
          <wp:inline distT="0" distB="0" distL="0" distR="0">
            <wp:extent cx="4752975" cy="4581525"/>
            <wp:effectExtent l="19050" t="19050" r="28575" b="28575"/>
            <wp:docPr id="14" name="Picture 6" descr="J:\cercetare\paper suceava\deliverables\source images\servers_with_t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cercetare\paper suceava\deliverables\source images\servers_with_tail.png"/>
                    <pic:cNvPicPr>
                      <a:picLocks noChangeAspect="1" noChangeArrowheads="1"/>
                    </pic:cNvPicPr>
                  </pic:nvPicPr>
                  <pic:blipFill>
                    <a:blip r:embed="rId11"/>
                    <a:srcRect/>
                    <a:stretch>
                      <a:fillRect/>
                    </a:stretch>
                  </pic:blipFill>
                  <pic:spPr bwMode="auto">
                    <a:xfrm>
                      <a:off x="0" y="0"/>
                      <a:ext cx="4752975" cy="4581525"/>
                    </a:xfrm>
                    <a:prstGeom prst="rect">
                      <a:avLst/>
                    </a:prstGeom>
                    <a:noFill/>
                    <a:ln w="9525">
                      <a:solidFill>
                        <a:schemeClr val="tx1"/>
                      </a:solidFill>
                      <a:miter lim="800000"/>
                      <a:headEnd/>
                      <a:tailEnd/>
                    </a:ln>
                  </pic:spPr>
                </pic:pic>
              </a:graphicData>
            </a:graphic>
          </wp:inline>
        </w:drawing>
      </w:r>
    </w:p>
    <w:p w:rsidR="00E10FAF" w:rsidRPr="002C483F" w:rsidRDefault="002C483F" w:rsidP="002C483F">
      <w:pPr>
        <w:pStyle w:val="Caption"/>
        <w:jc w:val="center"/>
        <w:rPr>
          <w:color w:val="auto"/>
        </w:rPr>
      </w:pPr>
      <w:r w:rsidRPr="002C483F">
        <w:rPr>
          <w:color w:val="auto"/>
        </w:rPr>
        <w:t xml:space="preserve">Figure </w:t>
      </w:r>
      <w:r w:rsidRPr="002C483F">
        <w:rPr>
          <w:color w:val="auto"/>
        </w:rPr>
        <w:fldChar w:fldCharType="begin"/>
      </w:r>
      <w:r w:rsidRPr="002C483F">
        <w:rPr>
          <w:color w:val="auto"/>
        </w:rPr>
        <w:instrText xml:space="preserve"> SEQ Figure \* ARABIC </w:instrText>
      </w:r>
      <w:r w:rsidRPr="002C483F">
        <w:rPr>
          <w:color w:val="auto"/>
        </w:rPr>
        <w:fldChar w:fldCharType="separate"/>
      </w:r>
      <w:r w:rsidR="00BF629A">
        <w:rPr>
          <w:noProof/>
          <w:color w:val="auto"/>
        </w:rPr>
        <w:t>6</w:t>
      </w:r>
      <w:r w:rsidRPr="002C483F">
        <w:rPr>
          <w:color w:val="auto"/>
        </w:rPr>
        <w:fldChar w:fldCharType="end"/>
      </w:r>
      <w:r w:rsidRPr="002C483F">
        <w:rPr>
          <w:color w:val="auto"/>
        </w:rPr>
        <w:t>: Server Skewing with Tail</w:t>
      </w:r>
    </w:p>
    <w:p w:rsidR="00B42C13" w:rsidRDefault="00B42C13" w:rsidP="00E12C25"/>
    <w:p w:rsidR="004253FB" w:rsidRDefault="0052105A" w:rsidP="0060224E">
      <w:pPr>
        <w:pStyle w:val="Heading2"/>
        <w:numPr>
          <w:ilvl w:val="1"/>
          <w:numId w:val="29"/>
        </w:numPr>
      </w:pPr>
      <w:r>
        <w:t xml:space="preserve"> </w:t>
      </w:r>
      <w:bookmarkStart w:id="33" w:name="_Toc263324650"/>
      <w:r>
        <w:t>Reinforcement Learning Algorithm</w:t>
      </w:r>
      <w:bookmarkEnd w:id="33"/>
    </w:p>
    <w:p w:rsidR="00B61F77" w:rsidRDefault="009D7270" w:rsidP="00B61F77">
      <w:r>
        <w:t>For finding the best sequence of actions to bring the system in an acceptable state</w:t>
      </w:r>
      <w:r w:rsidR="00444307">
        <w:t xml:space="preserve"> an algorithm based on reinforcement learning</w:t>
      </w:r>
      <w:r w:rsidR="00A07B81">
        <w:t xml:space="preserve"> was developed</w:t>
      </w:r>
      <w:r w:rsidR="005B4E9D">
        <w:t>.</w:t>
      </w:r>
      <w:r w:rsidR="00613F26">
        <w:t xml:space="preserve"> The advantage of basing this approach on reinforcement learning</w:t>
      </w:r>
      <w:r w:rsidR="00D747D3">
        <w:t xml:space="preserve"> </w:t>
      </w:r>
      <w:r w:rsidR="00613F26">
        <w:t xml:space="preserve">is the generality </w:t>
      </w:r>
      <w:r w:rsidR="00415C30">
        <w:t>provided</w:t>
      </w:r>
      <w:r w:rsidR="00613F26">
        <w:t xml:space="preserve"> by this type </w:t>
      </w:r>
      <w:r w:rsidR="00415C30">
        <w:t>o</w:t>
      </w:r>
      <w:r w:rsidR="00613F26">
        <w:t>f learning.</w:t>
      </w:r>
      <w:r w:rsidR="00C0334F">
        <w:t xml:space="preserve"> </w:t>
      </w:r>
      <w:r w:rsidR="00D6756A">
        <w:t xml:space="preserve">Any </w:t>
      </w:r>
      <w:r w:rsidR="00EC5269">
        <w:t>real world situation can be represented in terms of &lt;action, reward&gt; pairs. Also, b</w:t>
      </w:r>
      <w:r w:rsidR="00C0334F">
        <w:t xml:space="preserve">y manipulating </w:t>
      </w:r>
      <w:r w:rsidR="00472AB2">
        <w:t>the expected reward</w:t>
      </w:r>
      <w:r w:rsidR="00F3084B">
        <w:t xml:space="preserve"> </w:t>
      </w:r>
      <w:r w:rsidR="00470D50">
        <w:t xml:space="preserve">the </w:t>
      </w:r>
      <w:r w:rsidR="00967780">
        <w:t>mobile agent that uses</w:t>
      </w:r>
      <w:r w:rsidR="00984E40">
        <w:t xml:space="preserve"> this algorithm can ta</w:t>
      </w:r>
      <w:r w:rsidR="00B5184E">
        <w:t>ke any desired course of action</w:t>
      </w:r>
      <w:r w:rsidR="00984E40">
        <w:t>.</w:t>
      </w:r>
      <w:r w:rsidR="00BE5BD0">
        <w:t xml:space="preserve"> </w:t>
      </w:r>
    </w:p>
    <w:p w:rsidR="00EA609D" w:rsidRDefault="002A5FD0" w:rsidP="00EA609D">
      <w:pPr>
        <w:ind w:firstLine="720"/>
      </w:pPr>
      <w:r>
        <w:t>The desired context states are described using policies.</w:t>
      </w:r>
      <w:r w:rsidR="00486D6D">
        <w:t xml:space="preserve"> </w:t>
      </w:r>
      <w:r w:rsidR="00430F66">
        <w:t xml:space="preserve">Based on </w:t>
      </w:r>
      <w:r w:rsidR="002E7392">
        <w:t>these policies</w:t>
      </w:r>
      <w:r w:rsidR="00430F66">
        <w:t xml:space="preserve"> the algorithm computes the entropy value for the current context state. </w:t>
      </w:r>
      <w:r w:rsidR="002E7392">
        <w:t xml:space="preserve">If the entropy value is above 0 </w:t>
      </w:r>
      <w:r w:rsidR="00880396">
        <w:t>(or</w:t>
      </w:r>
      <w:r w:rsidR="002E7392">
        <w:t xml:space="preserve"> above a user-defined threshold) </w:t>
      </w:r>
      <w:r w:rsidR="00880396">
        <w:t xml:space="preserve">the search for the repairing sequence of actions is triggered. </w:t>
      </w:r>
      <w:r w:rsidR="008F6DA9">
        <w:t xml:space="preserve">For each broken policy, the algorithm takes each broken resource and </w:t>
      </w:r>
      <w:r w:rsidR="00B26BF2">
        <w:t>tries to change its value in an acceptable one by executing</w:t>
      </w:r>
      <w:r w:rsidR="000103D7">
        <w:t xml:space="preserve"> actions on associated actuators</w:t>
      </w:r>
      <w:r w:rsidR="00FE65A0">
        <w:t>.</w:t>
      </w:r>
      <w:r w:rsidR="00616353">
        <w:t xml:space="preserve">  Each associated action executed is simulated</w:t>
      </w:r>
      <w:r w:rsidR="000164B1">
        <w:t xml:space="preserve">, </w:t>
      </w:r>
      <w:r w:rsidR="00616353">
        <w:t>the resulting state’s entropy is co</w:t>
      </w:r>
      <w:r w:rsidR="000164B1">
        <w:t>mputed</w:t>
      </w:r>
      <w:r w:rsidR="00C370AF">
        <w:t xml:space="preserve"> and the state is placed in the states priority queue, sorted by entropy.</w:t>
      </w:r>
      <w:r w:rsidR="00113F70">
        <w:t xml:space="preserve"> The next state to be expanded is the top of the queue, which holds the best state found so far.</w:t>
      </w:r>
    </w:p>
    <w:p w:rsidR="002C3C5B" w:rsidRDefault="002C3C5B" w:rsidP="006F666B">
      <w:pPr>
        <w:keepNext/>
        <w:jc w:val="center"/>
      </w:pPr>
      <w:r>
        <w:rPr>
          <w:noProof/>
        </w:rPr>
        <w:lastRenderedPageBreak/>
        <w:drawing>
          <wp:inline distT="0" distB="0" distL="0" distR="0">
            <wp:extent cx="5403850" cy="3223953"/>
            <wp:effectExtent l="19050" t="19050" r="25400" b="14547"/>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403850" cy="3223953"/>
                    </a:xfrm>
                    <a:prstGeom prst="rect">
                      <a:avLst/>
                    </a:prstGeom>
                    <a:noFill/>
                    <a:ln w="9525">
                      <a:solidFill>
                        <a:schemeClr val="tx1"/>
                      </a:solidFill>
                      <a:miter lim="800000"/>
                      <a:headEnd/>
                      <a:tailEnd/>
                    </a:ln>
                  </pic:spPr>
                </pic:pic>
              </a:graphicData>
            </a:graphic>
          </wp:inline>
        </w:drawing>
      </w:r>
    </w:p>
    <w:p w:rsidR="00825554" w:rsidRDefault="002C3C5B" w:rsidP="002C3C5B">
      <w:pPr>
        <w:pStyle w:val="Caption"/>
        <w:jc w:val="center"/>
        <w:rPr>
          <w:b w:val="0"/>
          <w:color w:val="FF0000"/>
        </w:rPr>
      </w:pPr>
      <w:r w:rsidRPr="004533A7">
        <w:rPr>
          <w:color w:val="auto"/>
        </w:rPr>
        <w:t xml:space="preserve">Figure </w:t>
      </w:r>
      <w:r w:rsidR="003057D1" w:rsidRPr="004533A7">
        <w:rPr>
          <w:color w:val="auto"/>
        </w:rPr>
        <w:fldChar w:fldCharType="begin"/>
      </w:r>
      <w:r w:rsidRPr="004533A7">
        <w:rPr>
          <w:color w:val="auto"/>
        </w:rPr>
        <w:instrText xml:space="preserve"> SEQ Figure \* ARABIC </w:instrText>
      </w:r>
      <w:r w:rsidR="003057D1" w:rsidRPr="004533A7">
        <w:rPr>
          <w:color w:val="auto"/>
        </w:rPr>
        <w:fldChar w:fldCharType="separate"/>
      </w:r>
      <w:r w:rsidR="00BF629A">
        <w:rPr>
          <w:noProof/>
          <w:color w:val="auto"/>
        </w:rPr>
        <w:t>7</w:t>
      </w:r>
      <w:r w:rsidR="003057D1" w:rsidRPr="004533A7">
        <w:rPr>
          <w:color w:val="auto"/>
        </w:rPr>
        <w:fldChar w:fldCharType="end"/>
      </w:r>
      <w:r w:rsidRPr="004533A7">
        <w:rPr>
          <w:color w:val="auto"/>
        </w:rPr>
        <w:t xml:space="preserve">: Reinforcement </w:t>
      </w:r>
      <w:r w:rsidR="00916625" w:rsidRPr="004533A7">
        <w:rPr>
          <w:color w:val="auto"/>
        </w:rPr>
        <w:t>Learning</w:t>
      </w:r>
      <w:r w:rsidRPr="004533A7">
        <w:rPr>
          <w:color w:val="auto"/>
        </w:rPr>
        <w:t xml:space="preserve"> Algorithm</w:t>
      </w:r>
      <w:r w:rsidR="00FC1CDE">
        <w:t xml:space="preserve"> </w:t>
      </w:r>
      <w:r w:rsidR="00FC1CDE">
        <w:rPr>
          <w:b w:val="0"/>
          <w:color w:val="FF0000"/>
        </w:rPr>
        <w:t xml:space="preserve">DE REFACUT EVENTUAL PSEUDOCODU </w:t>
      </w:r>
    </w:p>
    <w:p w:rsidR="00DC7DB1" w:rsidRPr="00DC7DB1" w:rsidRDefault="00DC7DB1" w:rsidP="00DC7DB1">
      <w:pPr>
        <w:ind w:firstLine="720"/>
      </w:pPr>
      <w:r>
        <w:t xml:space="preserve">Due to the generality of the reinforcement learning approach, the previously described algorithm can be applied easily both to a self-healing smart </w:t>
      </w:r>
      <w:r w:rsidR="00E6036E">
        <w:t>environment</w:t>
      </w:r>
      <w:r>
        <w:t xml:space="preserve"> and to a self-adapting datacenter. </w:t>
      </w:r>
    </w:p>
    <w:p w:rsidR="004C547D" w:rsidRDefault="00DD3BA3" w:rsidP="006F666B">
      <w:pPr>
        <w:keepNext/>
      </w:pPr>
      <w:r>
        <w:rPr>
          <w:noProof/>
        </w:rPr>
        <w:drawing>
          <wp:inline distT="0" distB="0" distL="0" distR="0">
            <wp:extent cx="5889034" cy="2370467"/>
            <wp:effectExtent l="19050" t="19050" r="16466" b="10783"/>
            <wp:docPr id="3" name="Picture 1" descr="J:\cercetare\imaginini licenta\g3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ercetare\imaginini licenta\g3106.png"/>
                    <pic:cNvPicPr>
                      <a:picLocks noChangeAspect="1" noChangeArrowheads="1"/>
                    </pic:cNvPicPr>
                  </pic:nvPicPr>
                  <pic:blipFill>
                    <a:blip r:embed="rId13"/>
                    <a:srcRect/>
                    <a:stretch>
                      <a:fillRect/>
                    </a:stretch>
                  </pic:blipFill>
                  <pic:spPr bwMode="auto">
                    <a:xfrm>
                      <a:off x="0" y="0"/>
                      <a:ext cx="5889034" cy="2370467"/>
                    </a:xfrm>
                    <a:prstGeom prst="rect">
                      <a:avLst/>
                    </a:prstGeom>
                    <a:noFill/>
                    <a:ln w="9525">
                      <a:solidFill>
                        <a:schemeClr val="tx1"/>
                      </a:solidFill>
                      <a:miter lim="800000"/>
                      <a:headEnd/>
                      <a:tailEnd/>
                    </a:ln>
                  </pic:spPr>
                </pic:pic>
              </a:graphicData>
            </a:graphic>
          </wp:inline>
        </w:drawing>
      </w:r>
    </w:p>
    <w:p w:rsidR="00DD3BA3" w:rsidRDefault="004C547D" w:rsidP="004C547D">
      <w:pPr>
        <w:pStyle w:val="Caption"/>
        <w:jc w:val="center"/>
        <w:rPr>
          <w:color w:val="auto"/>
        </w:rPr>
      </w:pPr>
      <w:r w:rsidRPr="004C547D">
        <w:rPr>
          <w:color w:val="auto"/>
        </w:rPr>
        <w:t xml:space="preserve">Figure </w:t>
      </w:r>
      <w:r w:rsidR="003057D1" w:rsidRPr="004C547D">
        <w:rPr>
          <w:color w:val="auto"/>
        </w:rPr>
        <w:fldChar w:fldCharType="begin"/>
      </w:r>
      <w:r w:rsidRPr="004C547D">
        <w:rPr>
          <w:color w:val="auto"/>
        </w:rPr>
        <w:instrText xml:space="preserve"> SEQ Figure \* ARABIC </w:instrText>
      </w:r>
      <w:r w:rsidR="003057D1" w:rsidRPr="004C547D">
        <w:rPr>
          <w:color w:val="auto"/>
        </w:rPr>
        <w:fldChar w:fldCharType="separate"/>
      </w:r>
      <w:r w:rsidR="00BF629A">
        <w:rPr>
          <w:noProof/>
          <w:color w:val="auto"/>
        </w:rPr>
        <w:t>8</w:t>
      </w:r>
      <w:r w:rsidR="003057D1" w:rsidRPr="004C547D">
        <w:rPr>
          <w:color w:val="auto"/>
        </w:rPr>
        <w:fldChar w:fldCharType="end"/>
      </w:r>
      <w:r w:rsidRPr="004C547D">
        <w:rPr>
          <w:color w:val="auto"/>
        </w:rPr>
        <w:t xml:space="preserve">: </w:t>
      </w:r>
      <w:r w:rsidR="009A0CF3">
        <w:rPr>
          <w:color w:val="auto"/>
        </w:rPr>
        <w:t xml:space="preserve">Self-Healing system </w:t>
      </w:r>
      <w:r w:rsidRPr="004C547D">
        <w:rPr>
          <w:color w:val="auto"/>
        </w:rPr>
        <w:t>Reinforcement Learning Process</w:t>
      </w:r>
    </w:p>
    <w:p w:rsidR="00C00097" w:rsidRPr="002375BF" w:rsidRDefault="00E967CC" w:rsidP="00C00097">
      <w:pPr>
        <w:ind w:firstLine="720"/>
      </w:pPr>
      <w:r>
        <w:t xml:space="preserve">Due to the real-time performance required from real world datacenters, </w:t>
      </w:r>
      <w:r w:rsidR="00FB0E73">
        <w:t xml:space="preserve">in the datacenter version the algorithm </w:t>
      </w:r>
      <w:r w:rsidR="002375BF">
        <w:t>can be stopped at any given moment in time and the best action sequence found so far is used.</w:t>
      </w:r>
      <w:r w:rsidR="005C757F">
        <w:t xml:space="preserve"> This enables the system to stop searching for</w:t>
      </w:r>
      <w:r w:rsidR="005A1CB6">
        <w:t xml:space="preserve"> the perfect</w:t>
      </w:r>
      <w:r w:rsidR="005C757F">
        <w:t xml:space="preserve"> solution if </w:t>
      </w:r>
      <w:r w:rsidR="005A1CB6">
        <w:t xml:space="preserve">a certain time period has passed and just use the best </w:t>
      </w:r>
      <w:r w:rsidR="004D57FB">
        <w:t xml:space="preserve">solution </w:t>
      </w:r>
      <w:r w:rsidR="005A1CB6">
        <w:t>found so far.</w:t>
      </w:r>
    </w:p>
    <w:p w:rsidR="00CA4104" w:rsidRDefault="00072B4A" w:rsidP="00CA4104">
      <w:pPr>
        <w:keepNext/>
        <w:jc w:val="center"/>
      </w:pPr>
      <w:r w:rsidRPr="00072B4A">
        <w:rPr>
          <w:noProof/>
        </w:rPr>
        <w:lastRenderedPageBreak/>
        <w:drawing>
          <wp:inline distT="0" distB="0" distL="0" distR="0">
            <wp:extent cx="5605372" cy="3945009"/>
            <wp:effectExtent l="19050" t="19050" r="14378" b="17391"/>
            <wp:docPr id="13" name="Picture 9" descr="RL.png"/>
            <wp:cNvGraphicFramePr/>
            <a:graphic xmlns:a="http://schemas.openxmlformats.org/drawingml/2006/main">
              <a:graphicData uri="http://schemas.openxmlformats.org/drawingml/2006/picture">
                <pic:pic xmlns:pic="http://schemas.openxmlformats.org/drawingml/2006/picture">
                  <pic:nvPicPr>
                    <pic:cNvPr id="3" name="Picture 2" descr="RL.png"/>
                    <pic:cNvPicPr>
                      <a:picLocks noChangeAspect="1"/>
                    </pic:cNvPicPr>
                  </pic:nvPicPr>
                  <pic:blipFill>
                    <a:blip r:embed="rId14" cstate="print"/>
                    <a:stretch>
                      <a:fillRect/>
                    </a:stretch>
                  </pic:blipFill>
                  <pic:spPr>
                    <a:xfrm>
                      <a:off x="0" y="0"/>
                      <a:ext cx="5606541" cy="3945832"/>
                    </a:xfrm>
                    <a:prstGeom prst="rect">
                      <a:avLst/>
                    </a:prstGeom>
                    <a:ln>
                      <a:solidFill>
                        <a:schemeClr val="tx1"/>
                      </a:solidFill>
                    </a:ln>
                  </pic:spPr>
                </pic:pic>
              </a:graphicData>
            </a:graphic>
          </wp:inline>
        </w:drawing>
      </w:r>
    </w:p>
    <w:p w:rsidR="00072B4A" w:rsidRDefault="00CA4104" w:rsidP="00CA4104">
      <w:pPr>
        <w:pStyle w:val="Caption"/>
        <w:jc w:val="center"/>
        <w:rPr>
          <w:color w:val="auto"/>
        </w:rPr>
      </w:pPr>
      <w:r w:rsidRPr="00CA4104">
        <w:rPr>
          <w:color w:val="auto"/>
        </w:rPr>
        <w:t xml:space="preserve">Figure </w:t>
      </w:r>
      <w:r w:rsidR="003057D1" w:rsidRPr="00CA4104">
        <w:rPr>
          <w:color w:val="auto"/>
        </w:rPr>
        <w:fldChar w:fldCharType="begin"/>
      </w:r>
      <w:r w:rsidRPr="00CA4104">
        <w:rPr>
          <w:color w:val="auto"/>
        </w:rPr>
        <w:instrText xml:space="preserve"> SEQ Figure \* ARABIC </w:instrText>
      </w:r>
      <w:r w:rsidR="003057D1" w:rsidRPr="00CA4104">
        <w:rPr>
          <w:color w:val="auto"/>
        </w:rPr>
        <w:fldChar w:fldCharType="separate"/>
      </w:r>
      <w:r w:rsidR="00BF629A">
        <w:rPr>
          <w:noProof/>
          <w:color w:val="auto"/>
        </w:rPr>
        <w:t>9</w:t>
      </w:r>
      <w:r w:rsidR="003057D1" w:rsidRPr="00CA4104">
        <w:rPr>
          <w:color w:val="auto"/>
        </w:rPr>
        <w:fldChar w:fldCharType="end"/>
      </w:r>
      <w:r w:rsidRPr="00CA4104">
        <w:rPr>
          <w:color w:val="auto"/>
        </w:rPr>
        <w:t xml:space="preserve">: </w:t>
      </w:r>
      <w:r w:rsidR="009A0CF3" w:rsidRPr="00CA4104">
        <w:rPr>
          <w:color w:val="auto"/>
        </w:rPr>
        <w:t xml:space="preserve">Datacenter </w:t>
      </w:r>
      <w:r w:rsidR="009A0CF3">
        <w:rPr>
          <w:color w:val="auto"/>
        </w:rPr>
        <w:t>Reinforcement</w:t>
      </w:r>
      <w:r w:rsidRPr="00CA4104">
        <w:rPr>
          <w:color w:val="auto"/>
        </w:rPr>
        <w:t xml:space="preserve"> Learning Process </w:t>
      </w:r>
    </w:p>
    <w:p w:rsidR="00467261" w:rsidRDefault="00982F57" w:rsidP="00982F57">
      <w:pPr>
        <w:pStyle w:val="Heading2"/>
      </w:pPr>
      <w:bookmarkStart w:id="34" w:name="_Toc263324651"/>
      <w:r>
        <w:t xml:space="preserve">The </w:t>
      </w:r>
      <w:r w:rsidR="009C1C62">
        <w:t xml:space="preserve">Conceptual </w:t>
      </w:r>
      <w:r>
        <w:t>Architecture</w:t>
      </w:r>
      <w:bookmarkEnd w:id="34"/>
    </w:p>
    <w:p w:rsidR="00B05962" w:rsidRPr="00261D54" w:rsidRDefault="0033395F" w:rsidP="00B05962">
      <w:r>
        <w:t>Having an agent-based architecture, the system mainly consists of four agents</w:t>
      </w:r>
      <w:r w:rsidR="00A65F93">
        <w:t xml:space="preserve"> all interacting with the same ontology</w:t>
      </w:r>
      <w:r>
        <w:t>: Context Model Administering Agent (CMAA), Context Interpreting Agent (CIA), GUI Agent and Reinforcement Learning Agent (RLA).</w:t>
      </w:r>
      <w:r w:rsidR="00A65F93">
        <w:t xml:space="preserve"> The CMAA reads a context description </w:t>
      </w:r>
      <w:r w:rsidR="00B76C23">
        <w:t>and loads the information into the shared ontology.</w:t>
      </w:r>
      <w:r w:rsidR="007F200E">
        <w:t xml:space="preserve"> CIA </w:t>
      </w:r>
      <w:r w:rsidR="00074B2A">
        <w:t xml:space="preserve">periodically queries the sensor data and refreshes the context information. </w:t>
      </w:r>
      <w:r w:rsidR="00261D54">
        <w:t>The GUI Agent is responsible of the graphical context representation. RLA is the most important agent. It detects when the context is broken and searches for actions to bring</w:t>
      </w:r>
      <w:r w:rsidR="00EA4FD0">
        <w:t xml:space="preserve"> it back in an acceptable state.</w:t>
      </w:r>
    </w:p>
    <w:p w:rsidR="00DC75D3" w:rsidRDefault="00DC75D3" w:rsidP="00DC75D3">
      <w:pPr>
        <w:keepNext/>
      </w:pPr>
      <w:r>
        <w:rPr>
          <w:noProof/>
        </w:rPr>
        <w:lastRenderedPageBreak/>
        <w:drawing>
          <wp:inline distT="0" distB="0" distL="0" distR="0">
            <wp:extent cx="5943600" cy="2456239"/>
            <wp:effectExtent l="19050" t="19050" r="19050" b="20261"/>
            <wp:docPr id="16" name="Picture 16" descr="J:\cercetare\licenta\conceptual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cercetare\licenta\conceptual architecture.png"/>
                    <pic:cNvPicPr>
                      <a:picLocks noChangeAspect="1" noChangeArrowheads="1"/>
                    </pic:cNvPicPr>
                  </pic:nvPicPr>
                  <pic:blipFill>
                    <a:blip r:embed="rId15"/>
                    <a:srcRect/>
                    <a:stretch>
                      <a:fillRect/>
                    </a:stretch>
                  </pic:blipFill>
                  <pic:spPr bwMode="auto">
                    <a:xfrm>
                      <a:off x="0" y="0"/>
                      <a:ext cx="5943600" cy="2456239"/>
                    </a:xfrm>
                    <a:prstGeom prst="rect">
                      <a:avLst/>
                    </a:prstGeom>
                    <a:noFill/>
                    <a:ln w="9525">
                      <a:solidFill>
                        <a:schemeClr val="tx1"/>
                      </a:solidFill>
                      <a:miter lim="800000"/>
                      <a:headEnd/>
                      <a:tailEnd/>
                    </a:ln>
                  </pic:spPr>
                </pic:pic>
              </a:graphicData>
            </a:graphic>
          </wp:inline>
        </w:drawing>
      </w:r>
    </w:p>
    <w:p w:rsidR="00DC75D3" w:rsidRPr="00DC75D3" w:rsidRDefault="00DC75D3" w:rsidP="00DC75D3">
      <w:pPr>
        <w:pStyle w:val="Caption"/>
        <w:jc w:val="center"/>
        <w:rPr>
          <w:color w:val="auto"/>
        </w:rPr>
      </w:pPr>
      <w:r w:rsidRPr="00DC75D3">
        <w:rPr>
          <w:color w:val="auto"/>
        </w:rPr>
        <w:t xml:space="preserve">Figure </w:t>
      </w:r>
      <w:r w:rsidR="003057D1" w:rsidRPr="00DC75D3">
        <w:rPr>
          <w:color w:val="auto"/>
        </w:rPr>
        <w:fldChar w:fldCharType="begin"/>
      </w:r>
      <w:r w:rsidRPr="00DC75D3">
        <w:rPr>
          <w:color w:val="auto"/>
        </w:rPr>
        <w:instrText xml:space="preserve"> SEQ Figure \* ARABIC </w:instrText>
      </w:r>
      <w:r w:rsidR="003057D1" w:rsidRPr="00DC75D3">
        <w:rPr>
          <w:color w:val="auto"/>
        </w:rPr>
        <w:fldChar w:fldCharType="separate"/>
      </w:r>
      <w:r w:rsidR="00BF629A">
        <w:rPr>
          <w:noProof/>
          <w:color w:val="auto"/>
        </w:rPr>
        <w:t>10</w:t>
      </w:r>
      <w:r w:rsidR="003057D1" w:rsidRPr="00DC75D3">
        <w:rPr>
          <w:color w:val="auto"/>
        </w:rPr>
        <w:fldChar w:fldCharType="end"/>
      </w:r>
      <w:r w:rsidRPr="00DC75D3">
        <w:rPr>
          <w:color w:val="auto"/>
        </w:rPr>
        <w:t>: System Conceptual Architecture</w:t>
      </w:r>
    </w:p>
    <w:p w:rsidR="00C90451" w:rsidRDefault="0066289D" w:rsidP="002027A3">
      <w:pPr>
        <w:pStyle w:val="Heading1"/>
        <w:numPr>
          <w:ilvl w:val="0"/>
          <w:numId w:val="29"/>
        </w:numPr>
      </w:pPr>
      <w:bookmarkStart w:id="35" w:name="_Toc263324652"/>
      <w:r>
        <w:t>Implementation</w:t>
      </w:r>
      <w:bookmarkEnd w:id="35"/>
      <w:r w:rsidR="00C90451">
        <w:t xml:space="preserve"> </w:t>
      </w:r>
    </w:p>
    <w:p w:rsidR="006A6302" w:rsidRPr="006A6302" w:rsidRDefault="00CB39D8" w:rsidP="00CB39D8">
      <w:r>
        <w:t xml:space="preserve">The current chapter focuses on the development and implementation of the proposed agent- based context management framework. It gives a closer look at the technologies used to implement the context management components presented in the previous chapter, and then it explains how these technologies were used to </w:t>
      </w:r>
      <w:r w:rsidR="00836D8F">
        <w:t>obtain the proposed goals</w:t>
      </w:r>
      <w:r w:rsidR="0037073B">
        <w:t>.</w:t>
      </w:r>
      <w:r>
        <w:t xml:space="preserve">  </w:t>
      </w:r>
    </w:p>
    <w:p w:rsidR="00E12C25" w:rsidRDefault="00E65460" w:rsidP="00E65460">
      <w:pPr>
        <w:pStyle w:val="Heading2"/>
      </w:pPr>
      <w:bookmarkStart w:id="36" w:name="_Toc263324653"/>
      <w:r>
        <w:lastRenderedPageBreak/>
        <w:t>Architecture</w:t>
      </w:r>
      <w:bookmarkEnd w:id="36"/>
    </w:p>
    <w:p w:rsidR="0092676E" w:rsidRDefault="00D847C7" w:rsidP="0092676E">
      <w:pPr>
        <w:keepNext/>
      </w:pPr>
      <w:r>
        <w:rPr>
          <w:noProof/>
        </w:rPr>
        <w:drawing>
          <wp:inline distT="0" distB="0" distL="0" distR="0">
            <wp:extent cx="5943600" cy="5015284"/>
            <wp:effectExtent l="19050" t="19050" r="19050" b="13916"/>
            <wp:docPr id="12" name="Picture 5" descr="J:\cercetare\licenta\detailed conceptual architecture-my 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cercetare\licenta\detailed conceptual architecture-my part.png"/>
                    <pic:cNvPicPr>
                      <a:picLocks noChangeAspect="1" noChangeArrowheads="1"/>
                    </pic:cNvPicPr>
                  </pic:nvPicPr>
                  <pic:blipFill>
                    <a:blip r:embed="rId16"/>
                    <a:srcRect/>
                    <a:stretch>
                      <a:fillRect/>
                    </a:stretch>
                  </pic:blipFill>
                  <pic:spPr bwMode="auto">
                    <a:xfrm>
                      <a:off x="0" y="0"/>
                      <a:ext cx="5943600" cy="5015284"/>
                    </a:xfrm>
                    <a:prstGeom prst="rect">
                      <a:avLst/>
                    </a:prstGeom>
                    <a:noFill/>
                    <a:ln w="9525">
                      <a:solidFill>
                        <a:schemeClr val="tx1"/>
                      </a:solidFill>
                      <a:miter lim="800000"/>
                      <a:headEnd/>
                      <a:tailEnd/>
                    </a:ln>
                  </pic:spPr>
                </pic:pic>
              </a:graphicData>
            </a:graphic>
          </wp:inline>
        </w:drawing>
      </w:r>
    </w:p>
    <w:p w:rsidR="00E65460" w:rsidRDefault="0092676E" w:rsidP="0092676E">
      <w:pPr>
        <w:pStyle w:val="Caption"/>
        <w:jc w:val="center"/>
        <w:rPr>
          <w:color w:val="auto"/>
        </w:rPr>
      </w:pPr>
      <w:r w:rsidRPr="0092676E">
        <w:rPr>
          <w:color w:val="auto"/>
        </w:rPr>
        <w:t xml:space="preserve">Figure </w:t>
      </w:r>
      <w:r w:rsidRPr="0092676E">
        <w:rPr>
          <w:color w:val="auto"/>
        </w:rPr>
        <w:fldChar w:fldCharType="begin"/>
      </w:r>
      <w:r w:rsidRPr="0092676E">
        <w:rPr>
          <w:color w:val="auto"/>
        </w:rPr>
        <w:instrText xml:space="preserve"> SEQ Figure \* ARABIC </w:instrText>
      </w:r>
      <w:r w:rsidRPr="0092676E">
        <w:rPr>
          <w:color w:val="auto"/>
        </w:rPr>
        <w:fldChar w:fldCharType="separate"/>
      </w:r>
      <w:r w:rsidR="00BF629A">
        <w:rPr>
          <w:noProof/>
          <w:color w:val="auto"/>
        </w:rPr>
        <w:t>11</w:t>
      </w:r>
      <w:r w:rsidRPr="0092676E">
        <w:rPr>
          <w:color w:val="auto"/>
        </w:rPr>
        <w:fldChar w:fldCharType="end"/>
      </w:r>
      <w:r w:rsidRPr="0092676E">
        <w:rPr>
          <w:color w:val="auto"/>
        </w:rPr>
        <w:t>: Architecture</w:t>
      </w:r>
    </w:p>
    <w:p w:rsidR="008941A9" w:rsidRDefault="002E68A8" w:rsidP="008941A9">
      <w:r>
        <w:t xml:space="preserve">Only the components developed by me </w:t>
      </w:r>
      <w:r w:rsidR="00874E71">
        <w:t>(highlighted</w:t>
      </w:r>
      <w:r>
        <w:t xml:space="preserve"> in Figure </w:t>
      </w:r>
      <w:r w:rsidR="00874E71">
        <w:t>10)</w:t>
      </w:r>
      <w:r>
        <w:t xml:space="preserve"> will be presented in detail. </w:t>
      </w:r>
      <w:r w:rsidR="00874E71">
        <w:t xml:space="preserve">The other components will be mentioned when needed and the work where they are described </w:t>
      </w:r>
      <w:r w:rsidR="00E8298C">
        <w:t xml:space="preserve">will be </w:t>
      </w:r>
      <w:r w:rsidR="00874E71">
        <w:t>properly referenced.</w:t>
      </w:r>
      <w:r w:rsidR="00CD1167">
        <w:t xml:space="preserve"> </w:t>
      </w:r>
    </w:p>
    <w:p w:rsidR="00CD1167" w:rsidRDefault="00D847C7" w:rsidP="00791F56">
      <w:pPr>
        <w:ind w:firstLine="720"/>
      </w:pPr>
      <w:r>
        <w:t xml:space="preserve">The “Environment Self-Healing Module” was developed by me and </w:t>
      </w:r>
      <w:r w:rsidR="00030A48">
        <w:t>the author of [19]</w:t>
      </w:r>
      <w:r>
        <w:t xml:space="preserve"> </w:t>
      </w:r>
      <w:r w:rsidR="004F4005">
        <w:t>for the CONSENS research project [</w:t>
      </w:r>
      <w:r w:rsidR="004B7D86">
        <w:t>20</w:t>
      </w:r>
      <w:r w:rsidR="004F4005">
        <w:t>]</w:t>
      </w:r>
      <w:r w:rsidR="004B7D86">
        <w:t xml:space="preserve"> </w:t>
      </w:r>
      <w:r w:rsidR="00F371E4">
        <w:t>and as such it is a joint development effort, also described in [19].</w:t>
      </w:r>
    </w:p>
    <w:p w:rsidR="00B46186" w:rsidRDefault="00825DF3" w:rsidP="008941A9">
      <w:pPr>
        <w:rPr>
          <w:color w:val="FF0000"/>
        </w:rPr>
      </w:pPr>
      <w:r>
        <w:rPr>
          <w:color w:val="FF0000"/>
        </w:rPr>
        <w:t>D</w:t>
      </w:r>
      <w:r w:rsidR="00760A61">
        <w:rPr>
          <w:color w:val="FF0000"/>
        </w:rPr>
        <w:t>E BAGAT PARTE</w:t>
      </w:r>
      <w:r>
        <w:rPr>
          <w:color w:val="FF0000"/>
        </w:rPr>
        <w:t>A CU CONSENSU SI ACOLO UNDE AM ZIS K JOINT LA DESIGN SAU SOMETHING</w:t>
      </w:r>
    </w:p>
    <w:p w:rsidR="00001226" w:rsidRDefault="002C3197" w:rsidP="00001226">
      <w:pPr>
        <w:pStyle w:val="Heading2"/>
      </w:pPr>
      <w:bookmarkStart w:id="37" w:name="_Toc263324654"/>
      <w:r>
        <w:t>System input</w:t>
      </w:r>
      <w:bookmarkEnd w:id="37"/>
    </w:p>
    <w:p w:rsidR="002C3197" w:rsidRDefault="0053331C" w:rsidP="002C3197">
      <w:r>
        <w:t>For any knowledge-</w:t>
      </w:r>
      <w:r w:rsidR="005A7543">
        <w:t>based system</w:t>
      </w:r>
      <w:r>
        <w:t xml:space="preserve"> to be able</w:t>
      </w:r>
      <w:r w:rsidR="005A7543">
        <w:t xml:space="preserve"> to reason about the surrounding world</w:t>
      </w:r>
      <w:r>
        <w:t xml:space="preserve"> </w:t>
      </w:r>
      <w:r w:rsidR="005A7543">
        <w:t>it is necessary to have a mechanism of describing that world.</w:t>
      </w:r>
      <w:r w:rsidR="009C024F">
        <w:t xml:space="preserve"> The selected mechanism is </w:t>
      </w:r>
      <w:r w:rsidR="009C024F">
        <w:rPr>
          <w:b/>
        </w:rPr>
        <w:t>Ontology Representation</w:t>
      </w:r>
      <w:r w:rsidR="009C024F">
        <w:t>.</w:t>
      </w:r>
      <w:r w:rsidR="00450F17">
        <w:t xml:space="preserve"> Using Protégé [21]</w:t>
      </w:r>
      <w:r w:rsidR="002A0AB1">
        <w:t xml:space="preserve"> both the ontologies for the </w:t>
      </w:r>
      <w:r w:rsidR="004E219C">
        <w:t>environment and datacenter are built and populated with instances.</w:t>
      </w:r>
    </w:p>
    <w:p w:rsidR="0034415B" w:rsidRDefault="00F0369E" w:rsidP="00CF0AF8">
      <w:pPr>
        <w:ind w:firstLine="720"/>
      </w:pPr>
      <w:r>
        <w:lastRenderedPageBreak/>
        <w:t xml:space="preserve">For defining the acceptable states for the system </w:t>
      </w:r>
      <w:r w:rsidRPr="00EC1A68">
        <w:rPr>
          <w:b/>
        </w:rPr>
        <w:t>SWRL</w:t>
      </w:r>
      <w:r w:rsidR="00EC1A68">
        <w:rPr>
          <w:b/>
        </w:rPr>
        <w:t xml:space="preserve"> </w:t>
      </w:r>
      <w:r w:rsidR="00EC1A68">
        <w:t>is used for defining policies</w:t>
      </w:r>
      <w:r w:rsidR="00CF6298">
        <w:t>.</w:t>
      </w:r>
    </w:p>
    <w:p w:rsidR="00BF629A" w:rsidRDefault="00BF629A" w:rsidP="00BF629A">
      <w:pPr>
        <w:keepNext/>
        <w:ind w:firstLine="720"/>
        <w:jc w:val="center"/>
      </w:pPr>
      <w:r>
        <w:rPr>
          <w:noProof/>
        </w:rPr>
        <w:drawing>
          <wp:inline distT="0" distB="0" distL="0" distR="0">
            <wp:extent cx="2642075" cy="2367890"/>
            <wp:effectExtent l="19050" t="19050" r="24925" b="13360"/>
            <wp:docPr id="1" name="Picture 1" descr="J:\cercetare\paper suceava\deliverables\source images\swrl_Energy_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cercetare\paper suceava\deliverables\source images\swrl_Energy_policy.png"/>
                    <pic:cNvPicPr>
                      <a:picLocks noChangeAspect="1" noChangeArrowheads="1"/>
                    </pic:cNvPicPr>
                  </pic:nvPicPr>
                  <pic:blipFill>
                    <a:blip r:embed="rId17"/>
                    <a:srcRect/>
                    <a:stretch>
                      <a:fillRect/>
                    </a:stretch>
                  </pic:blipFill>
                  <pic:spPr bwMode="auto">
                    <a:xfrm>
                      <a:off x="0" y="0"/>
                      <a:ext cx="2642075" cy="2367890"/>
                    </a:xfrm>
                    <a:prstGeom prst="rect">
                      <a:avLst/>
                    </a:prstGeom>
                    <a:noFill/>
                    <a:ln w="9525">
                      <a:solidFill>
                        <a:schemeClr val="tx1"/>
                      </a:solidFill>
                      <a:miter lim="800000"/>
                      <a:headEnd/>
                      <a:tailEnd/>
                    </a:ln>
                  </pic:spPr>
                </pic:pic>
              </a:graphicData>
            </a:graphic>
          </wp:inline>
        </w:drawing>
      </w:r>
    </w:p>
    <w:p w:rsidR="00BF629A" w:rsidRPr="00BF629A" w:rsidRDefault="00BF629A" w:rsidP="00BF629A">
      <w:pPr>
        <w:pStyle w:val="Caption"/>
        <w:jc w:val="center"/>
        <w:rPr>
          <w:color w:val="auto"/>
        </w:rPr>
      </w:pPr>
      <w:r w:rsidRPr="00BF629A">
        <w:rPr>
          <w:color w:val="auto"/>
        </w:rPr>
        <w:t xml:space="preserve">Figure </w:t>
      </w:r>
      <w:r w:rsidRPr="00BF629A">
        <w:rPr>
          <w:color w:val="auto"/>
        </w:rPr>
        <w:fldChar w:fldCharType="begin"/>
      </w:r>
      <w:r w:rsidRPr="00BF629A">
        <w:rPr>
          <w:color w:val="auto"/>
        </w:rPr>
        <w:instrText xml:space="preserve"> SEQ Figure \* ARABIC </w:instrText>
      </w:r>
      <w:r w:rsidRPr="00BF629A">
        <w:rPr>
          <w:color w:val="auto"/>
        </w:rPr>
        <w:fldChar w:fldCharType="separate"/>
      </w:r>
      <w:r>
        <w:rPr>
          <w:noProof/>
          <w:color w:val="auto"/>
        </w:rPr>
        <w:t>12</w:t>
      </w:r>
      <w:r w:rsidRPr="00BF629A">
        <w:rPr>
          <w:color w:val="auto"/>
        </w:rPr>
        <w:fldChar w:fldCharType="end"/>
      </w:r>
      <w:r w:rsidRPr="00BF629A">
        <w:rPr>
          <w:color w:val="auto"/>
        </w:rPr>
        <w:t>: SWRL Energy Policy</w:t>
      </w:r>
    </w:p>
    <w:p w:rsidR="00BF629A" w:rsidRDefault="00BF629A" w:rsidP="00BF629A">
      <w:pPr>
        <w:keepNext/>
        <w:ind w:firstLine="720"/>
        <w:jc w:val="center"/>
      </w:pPr>
      <w:r>
        <w:rPr>
          <w:noProof/>
        </w:rPr>
        <w:drawing>
          <wp:inline distT="0" distB="0" distL="0" distR="0">
            <wp:extent cx="2926030" cy="1848561"/>
            <wp:effectExtent l="19050" t="19050" r="26720" b="18339"/>
            <wp:docPr id="4" name="Picture 2" descr="J:\cercetare\paper suceava\deliverables\source images\swrl_QoS_poli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cercetare\paper suceava\deliverables\source images\swrl_QoS_policy.png"/>
                    <pic:cNvPicPr>
                      <a:picLocks noChangeAspect="1" noChangeArrowheads="1"/>
                    </pic:cNvPicPr>
                  </pic:nvPicPr>
                  <pic:blipFill>
                    <a:blip r:embed="rId18"/>
                    <a:srcRect/>
                    <a:stretch>
                      <a:fillRect/>
                    </a:stretch>
                  </pic:blipFill>
                  <pic:spPr bwMode="auto">
                    <a:xfrm>
                      <a:off x="0" y="0"/>
                      <a:ext cx="2926030" cy="1848561"/>
                    </a:xfrm>
                    <a:prstGeom prst="rect">
                      <a:avLst/>
                    </a:prstGeom>
                    <a:noFill/>
                    <a:ln w="9525">
                      <a:solidFill>
                        <a:schemeClr val="tx1"/>
                      </a:solidFill>
                      <a:miter lim="800000"/>
                      <a:headEnd/>
                      <a:tailEnd/>
                    </a:ln>
                  </pic:spPr>
                </pic:pic>
              </a:graphicData>
            </a:graphic>
          </wp:inline>
        </w:drawing>
      </w:r>
    </w:p>
    <w:p w:rsidR="00131484" w:rsidRPr="00BF629A" w:rsidRDefault="00BF629A" w:rsidP="00BF629A">
      <w:pPr>
        <w:pStyle w:val="Caption"/>
        <w:jc w:val="center"/>
        <w:rPr>
          <w:color w:val="auto"/>
        </w:rPr>
      </w:pPr>
      <w:r w:rsidRPr="00BF629A">
        <w:rPr>
          <w:color w:val="auto"/>
        </w:rPr>
        <w:t xml:space="preserve">Figure </w:t>
      </w:r>
      <w:r w:rsidRPr="00BF629A">
        <w:rPr>
          <w:color w:val="auto"/>
        </w:rPr>
        <w:fldChar w:fldCharType="begin"/>
      </w:r>
      <w:r w:rsidRPr="00BF629A">
        <w:rPr>
          <w:color w:val="auto"/>
        </w:rPr>
        <w:instrText xml:space="preserve"> SEQ Figure \* ARABIC </w:instrText>
      </w:r>
      <w:r w:rsidRPr="00BF629A">
        <w:rPr>
          <w:color w:val="auto"/>
        </w:rPr>
        <w:fldChar w:fldCharType="separate"/>
      </w:r>
      <w:r w:rsidRPr="00BF629A">
        <w:rPr>
          <w:noProof/>
          <w:color w:val="auto"/>
        </w:rPr>
        <w:t>13</w:t>
      </w:r>
      <w:r w:rsidRPr="00BF629A">
        <w:rPr>
          <w:color w:val="auto"/>
        </w:rPr>
        <w:fldChar w:fldCharType="end"/>
      </w:r>
      <w:r w:rsidRPr="00BF629A">
        <w:rPr>
          <w:color w:val="auto"/>
        </w:rPr>
        <w:t>: SWRL QoS Policy</w:t>
      </w:r>
    </w:p>
    <w:p w:rsidR="00C90451" w:rsidRDefault="00C90451" w:rsidP="002027A3">
      <w:pPr>
        <w:pStyle w:val="Heading1"/>
        <w:numPr>
          <w:ilvl w:val="0"/>
          <w:numId w:val="29"/>
        </w:numPr>
      </w:pPr>
      <w:bookmarkStart w:id="38" w:name="_Toc263324655"/>
      <w:r>
        <w:t>Related Work</w:t>
      </w:r>
      <w:bookmarkEnd w:id="38"/>
    </w:p>
    <w:p w:rsidR="00E12C25" w:rsidRPr="00E12C25" w:rsidRDefault="00E12C25" w:rsidP="00E12C25"/>
    <w:p w:rsidR="00C90451" w:rsidRDefault="00C90451" w:rsidP="002027A3">
      <w:pPr>
        <w:pStyle w:val="Heading1"/>
        <w:numPr>
          <w:ilvl w:val="0"/>
          <w:numId w:val="29"/>
        </w:numPr>
      </w:pPr>
      <w:bookmarkStart w:id="39" w:name="_Toc263324656"/>
      <w:r>
        <w:t>Conclusions</w:t>
      </w:r>
      <w:bookmarkEnd w:id="39"/>
    </w:p>
    <w:p w:rsidR="00E12C25" w:rsidRPr="00E12C25" w:rsidRDefault="00E12C25" w:rsidP="00E12C25"/>
    <w:p w:rsidR="008731AB" w:rsidRDefault="008731AB" w:rsidP="009A02A0">
      <w:pPr>
        <w:pStyle w:val="Heading1"/>
      </w:pPr>
      <w:bookmarkStart w:id="40" w:name="_Toc263324657"/>
      <w:bookmarkEnd w:id="40"/>
    </w:p>
    <w:p w:rsidR="00C90451" w:rsidRDefault="009B0D34" w:rsidP="009A02A0">
      <w:pPr>
        <w:pStyle w:val="Heading1"/>
      </w:pPr>
      <w:bookmarkStart w:id="41" w:name="_Toc263324658"/>
      <w:r>
        <w:t>References</w:t>
      </w:r>
      <w:bookmarkEnd w:id="41"/>
    </w:p>
    <w:p w:rsidR="00E12C25" w:rsidRPr="00D554A0" w:rsidRDefault="00E12C25" w:rsidP="00E12C25">
      <w:pPr>
        <w:rPr>
          <w:color w:val="C00000"/>
        </w:rPr>
      </w:pPr>
    </w:p>
    <w:p w:rsidR="009B0D34" w:rsidRPr="00F802C2" w:rsidRDefault="009B0D34" w:rsidP="009B0D34">
      <w:pPr>
        <w:rPr>
          <w:rFonts w:cs="Times New Roman"/>
        </w:rPr>
      </w:pPr>
      <w:r w:rsidRPr="00F802C2">
        <w:rPr>
          <w:rFonts w:cs="Times New Roman"/>
        </w:rPr>
        <w:lastRenderedPageBreak/>
        <w:t>[</w:t>
      </w:r>
      <w:r w:rsidR="00B800D2" w:rsidRPr="00F802C2">
        <w:rPr>
          <w:rFonts w:cs="Times New Roman"/>
        </w:rPr>
        <w:t>1</w:t>
      </w:r>
      <w:r w:rsidRPr="00F802C2">
        <w:rPr>
          <w:rFonts w:cs="Times New Roman"/>
        </w:rPr>
        <w:t>]</w:t>
      </w:r>
      <w:r w:rsidRPr="00F802C2">
        <w:rPr>
          <w:rStyle w:val="apple-style-span"/>
          <w:rFonts w:cs="Times New Roman"/>
        </w:rPr>
        <w:t xml:space="preserve"> </w:t>
      </w:r>
      <w:r w:rsidRPr="00D554A0">
        <w:rPr>
          <w:rStyle w:val="Heading1Char"/>
          <w:rFonts w:asciiTheme="minorHAnsi" w:hAnsiTheme="minorHAnsi" w:cs="Times New Roman"/>
          <w:color w:val="auto"/>
          <w:sz w:val="22"/>
          <w:szCs w:val="22"/>
        </w:rPr>
        <w:t>Green</w:t>
      </w:r>
      <w:r w:rsidRPr="00F802C2">
        <w:rPr>
          <w:rStyle w:val="Strong"/>
          <w:rFonts w:cs="Times New Roman"/>
        </w:rPr>
        <w:t xml:space="preserve"> Active Management of Energy in IT Service </w:t>
      </w:r>
      <w:proofErr w:type="spellStart"/>
      <w:r w:rsidRPr="00F802C2">
        <w:rPr>
          <w:rStyle w:val="Strong"/>
          <w:rFonts w:cs="Times New Roman"/>
        </w:rPr>
        <w:t>centres</w:t>
      </w:r>
      <w:proofErr w:type="spellEnd"/>
      <w:r w:rsidRPr="00F802C2">
        <w:rPr>
          <w:rStyle w:val="Strong"/>
          <w:rFonts w:cs="Times New Roman"/>
        </w:rPr>
        <w:t xml:space="preserve">: </w:t>
      </w:r>
      <w:r w:rsidRPr="00F802C2">
        <w:rPr>
          <w:rStyle w:val="apple-converted-space"/>
          <w:rFonts w:cs="Times New Roman"/>
        </w:rPr>
        <w:t>Performance</w:t>
      </w:r>
      <w:r w:rsidRPr="00F802C2">
        <w:rPr>
          <w:rStyle w:val="apple-style-span"/>
          <w:rFonts w:cs="Times New Roman"/>
        </w:rPr>
        <w:t xml:space="preserve"> Computing Center Stuttgart (HLRS)</w:t>
      </w:r>
      <w:proofErr w:type="gramStart"/>
      <w:r w:rsidRPr="00F802C2">
        <w:rPr>
          <w:rStyle w:val="apple-style-span"/>
          <w:rFonts w:cs="Times New Roman"/>
        </w:rPr>
        <w:t xml:space="preserve">, </w:t>
      </w:r>
      <w:r w:rsidRPr="00F802C2">
        <w:rPr>
          <w:rFonts w:cs="Times New Roman"/>
        </w:rPr>
        <w:t xml:space="preserve"> </w:t>
      </w:r>
      <w:proofErr w:type="gramEnd"/>
      <w:r w:rsidR="003057D1">
        <w:fldChar w:fldCharType="begin"/>
      </w:r>
      <w:r w:rsidR="003057D1">
        <w:instrText>HYPERLINK "http://www.hlrs.de/organization/av/isis/research/distributed-systems/games/"</w:instrText>
      </w:r>
      <w:r w:rsidR="003057D1">
        <w:fldChar w:fldCharType="separate"/>
      </w:r>
      <w:r w:rsidRPr="00F802C2">
        <w:rPr>
          <w:rStyle w:val="Hyperlink"/>
          <w:rFonts w:cs="Times New Roman"/>
        </w:rPr>
        <w:t>http://www.hlrs.de/organization/av/isis/research/distributed-systems/games/</w:t>
      </w:r>
      <w:r w:rsidR="003057D1">
        <w:fldChar w:fldCharType="end"/>
      </w:r>
    </w:p>
    <w:p w:rsidR="009B0D34" w:rsidRPr="00F802C2" w:rsidRDefault="009B0D34" w:rsidP="009B0D34">
      <w:pPr>
        <w:rPr>
          <w:rFonts w:cs="Times New Roman"/>
        </w:rPr>
      </w:pPr>
      <w:r w:rsidRPr="00F802C2">
        <w:rPr>
          <w:rFonts w:cs="Times New Roman"/>
        </w:rPr>
        <w:t>[</w:t>
      </w:r>
      <w:r w:rsidR="00B800D2" w:rsidRPr="00F802C2">
        <w:rPr>
          <w:rFonts w:cs="Times New Roman"/>
        </w:rPr>
        <w:t>2</w:t>
      </w:r>
      <w:r w:rsidRPr="00F802C2">
        <w:rPr>
          <w:rFonts w:cs="Times New Roman"/>
        </w:rPr>
        <w:t xml:space="preserve">] </w:t>
      </w:r>
      <w:r w:rsidR="00191AFF">
        <w:rPr>
          <w:rFonts w:cs="Times New Roman"/>
        </w:rPr>
        <w:t>M.</w:t>
      </w:r>
      <w:r w:rsidRPr="00F802C2">
        <w:rPr>
          <w:rFonts w:cs="Times New Roman"/>
        </w:rPr>
        <w:t xml:space="preserve"> </w:t>
      </w:r>
      <w:proofErr w:type="spellStart"/>
      <w:r w:rsidRPr="00F802C2">
        <w:rPr>
          <w:rFonts w:cs="Times New Roman"/>
        </w:rPr>
        <w:t>Poniatowski</w:t>
      </w:r>
      <w:proofErr w:type="spellEnd"/>
      <w:r w:rsidRPr="00F802C2">
        <w:rPr>
          <w:rFonts w:cs="Times New Roman"/>
        </w:rPr>
        <w:t xml:space="preserve">: </w:t>
      </w:r>
      <w:r w:rsidRPr="00191AFF">
        <w:rPr>
          <w:rFonts w:cs="Times New Roman"/>
          <w:b/>
        </w:rPr>
        <w:t>Foundations of Green IT: Consolidation, Virtualization, Efficiency, and ROI in the Data Center,</w:t>
      </w:r>
      <w:r w:rsidRPr="00F802C2">
        <w:rPr>
          <w:rFonts w:cs="Times New Roman"/>
        </w:rPr>
        <w:t xml:space="preserve"> Prentice Hall, 2009, ISBN</w:t>
      </w:r>
      <w:r w:rsidR="00BA3C81" w:rsidRPr="00F802C2">
        <w:rPr>
          <w:rFonts w:cs="Times New Roman"/>
        </w:rPr>
        <w:t>-10</w:t>
      </w:r>
      <w:r w:rsidRPr="00F802C2">
        <w:rPr>
          <w:rStyle w:val="productdetailskeys"/>
          <w:rFonts w:cs="Times New Roman"/>
          <w:bCs/>
        </w:rPr>
        <w:t>:</w:t>
      </w:r>
      <w:r w:rsidRPr="00F802C2">
        <w:rPr>
          <w:rStyle w:val="apple-converted-space"/>
          <w:rFonts w:cs="Times New Roman"/>
          <w:bCs/>
        </w:rPr>
        <w:t> </w:t>
      </w:r>
      <w:r w:rsidRPr="00F802C2">
        <w:rPr>
          <w:rFonts w:cs="Times New Roman"/>
          <w:bCs/>
        </w:rPr>
        <w:t xml:space="preserve">0137043759, </w:t>
      </w:r>
      <w:r w:rsidRPr="00F802C2">
        <w:rPr>
          <w:rStyle w:val="productdetailskeys"/>
          <w:rFonts w:cs="Times New Roman"/>
          <w:bCs/>
        </w:rPr>
        <w:t xml:space="preserve">ISBN-13: </w:t>
      </w:r>
      <w:r w:rsidRPr="00F802C2">
        <w:rPr>
          <w:rFonts w:cs="Times New Roman"/>
          <w:bCs/>
        </w:rPr>
        <w:t>9780137043750, 978-0137043750</w:t>
      </w:r>
      <w:r w:rsidRPr="00F802C2">
        <w:rPr>
          <w:rFonts w:cs="Times New Roman"/>
        </w:rPr>
        <w:t xml:space="preserve">, </w:t>
      </w:r>
      <w:proofErr w:type="gramStart"/>
      <w:r w:rsidRPr="00F802C2">
        <w:rPr>
          <w:rFonts w:cs="Times New Roman"/>
        </w:rPr>
        <w:t>pages  xiii</w:t>
      </w:r>
      <w:proofErr w:type="gramEnd"/>
      <w:r w:rsidRPr="00F802C2">
        <w:rPr>
          <w:rFonts w:cs="Times New Roman"/>
        </w:rPr>
        <w:br/>
      </w:r>
      <w:r w:rsidRPr="00F802C2">
        <w:rPr>
          <w:rStyle w:val="apple-style-span"/>
          <w:rFonts w:cs="Times New Roman"/>
        </w:rPr>
        <w:t>[</w:t>
      </w:r>
      <w:r w:rsidR="00B800D2" w:rsidRPr="00F802C2">
        <w:rPr>
          <w:rStyle w:val="apple-style-span"/>
          <w:rFonts w:cs="Times New Roman"/>
        </w:rPr>
        <w:t>3</w:t>
      </w:r>
      <w:r w:rsidRPr="00F802C2">
        <w:rPr>
          <w:rStyle w:val="apple-style-span"/>
          <w:rFonts w:cs="Times New Roman"/>
        </w:rPr>
        <w:t xml:space="preserve">] </w:t>
      </w:r>
      <w:r w:rsidRPr="00EA54F2">
        <w:rPr>
          <w:rStyle w:val="apple-style-span"/>
          <w:rFonts w:cs="Times New Roman"/>
          <w:b/>
        </w:rPr>
        <w:t>VMware Whitepa</w:t>
      </w:r>
      <w:r w:rsidRPr="00F802C2">
        <w:rPr>
          <w:rStyle w:val="apple-style-span"/>
          <w:rFonts w:cs="Times New Roman"/>
        </w:rPr>
        <w:t xml:space="preserve">per : How VMware Virtualization Right-sizes IT Infrastructure to Reduce Power Consumption, </w:t>
      </w:r>
      <w:hyperlink r:id="rId19" w:history="1">
        <w:r w:rsidRPr="00F802C2">
          <w:rPr>
            <w:rStyle w:val="Hyperlink"/>
            <w:rFonts w:cs="Times New Roman"/>
          </w:rPr>
          <w:t>http://www.vmware.com/files/pdf/WhitePaper_ReducePowerConsumption.pdf</w:t>
        </w:r>
      </w:hyperlink>
      <w:r w:rsidRPr="00F802C2">
        <w:rPr>
          <w:rFonts w:cs="Times New Roman"/>
        </w:rPr>
        <w:t>, pages 4</w:t>
      </w:r>
    </w:p>
    <w:p w:rsidR="004C52F0" w:rsidRPr="00F802C2" w:rsidRDefault="0038540F" w:rsidP="00F36A5A">
      <w:pPr>
        <w:pStyle w:val="Heading3"/>
        <w:numPr>
          <w:ilvl w:val="0"/>
          <w:numId w:val="0"/>
        </w:numPr>
        <w:spacing w:before="0" w:line="200" w:lineRule="atLeast"/>
        <w:ind w:left="720" w:hanging="720"/>
        <w:rPr>
          <w:rFonts w:asciiTheme="minorHAnsi" w:hAnsiTheme="minorHAnsi"/>
        </w:rPr>
      </w:pPr>
      <w:bookmarkStart w:id="42" w:name="_Toc263324659"/>
      <w:r w:rsidRPr="00773AE6">
        <w:rPr>
          <w:rFonts w:asciiTheme="minorHAnsi" w:hAnsiTheme="minorHAnsi"/>
          <w:b w:val="0"/>
          <w:color w:val="auto"/>
        </w:rPr>
        <w:t>[</w:t>
      </w:r>
      <w:r w:rsidR="00B800D2" w:rsidRPr="00773AE6">
        <w:rPr>
          <w:rFonts w:asciiTheme="minorHAnsi" w:hAnsiTheme="minorHAnsi"/>
          <w:b w:val="0"/>
          <w:color w:val="auto"/>
        </w:rPr>
        <w:t>4</w:t>
      </w:r>
      <w:r w:rsidR="004C52F0" w:rsidRPr="00773AE6">
        <w:rPr>
          <w:rFonts w:asciiTheme="minorHAnsi" w:hAnsiTheme="minorHAnsi"/>
          <w:b w:val="0"/>
          <w:color w:val="auto"/>
        </w:rPr>
        <w:t>]</w:t>
      </w:r>
      <w:r w:rsidR="004C52F0" w:rsidRPr="00773AE6">
        <w:rPr>
          <w:rFonts w:asciiTheme="minorHAnsi" w:hAnsiTheme="minorHAnsi" w:cs="Arial"/>
          <w:b w:val="0"/>
          <w:bCs w:val="0"/>
          <w:color w:val="000000"/>
        </w:rPr>
        <w:t xml:space="preserve"> EPA </w:t>
      </w:r>
      <w:hyperlink r:id="rId20" w:history="1">
        <w:r w:rsidR="004C52F0" w:rsidRPr="00773AE6">
          <w:rPr>
            <w:rStyle w:val="Emphasis"/>
            <w:rFonts w:asciiTheme="minorHAnsi" w:hAnsiTheme="minorHAnsi" w:cs="Arial"/>
            <w:b w:val="0"/>
            <w:i w:val="0"/>
            <w:iCs w:val="0"/>
            <w:color w:val="000000" w:themeColor="text1"/>
          </w:rPr>
          <w:t>Data Center</w:t>
        </w:r>
        <w:r w:rsidR="004C52F0" w:rsidRPr="00773AE6">
          <w:rPr>
            <w:rStyle w:val="apple-converted-space"/>
            <w:rFonts w:asciiTheme="minorHAnsi" w:hAnsiTheme="minorHAnsi" w:cs="Arial"/>
            <w:b w:val="0"/>
            <w:bCs w:val="0"/>
            <w:color w:val="000000" w:themeColor="text1"/>
          </w:rPr>
          <w:t> </w:t>
        </w:r>
        <w:r w:rsidR="004C52F0" w:rsidRPr="00773AE6">
          <w:rPr>
            <w:rStyle w:val="Hyperlink"/>
            <w:rFonts w:asciiTheme="minorHAnsi" w:hAnsiTheme="minorHAnsi" w:cs="Arial"/>
            <w:b w:val="0"/>
            <w:bCs w:val="0"/>
            <w:color w:val="000000" w:themeColor="text1"/>
            <w:u w:val="none"/>
          </w:rPr>
          <w:t>Report to Congress -FINAL 7-25-07</w:t>
        </w:r>
      </w:hyperlink>
      <w:r w:rsidR="004C52F0" w:rsidRPr="00773AE6">
        <w:rPr>
          <w:rFonts w:asciiTheme="minorHAnsi" w:hAnsiTheme="minorHAnsi" w:cs="Arial"/>
          <w:b w:val="0"/>
          <w:bCs w:val="0"/>
          <w:color w:val="000000" w:themeColor="text1"/>
        </w:rPr>
        <w:t>,</w:t>
      </w:r>
      <w:r w:rsidR="004C52F0" w:rsidRPr="00F802C2">
        <w:rPr>
          <w:rFonts w:asciiTheme="minorHAnsi" w:hAnsiTheme="minorHAnsi" w:cs="Arial"/>
          <w:b w:val="0"/>
          <w:bCs w:val="0"/>
          <w:color w:val="000000" w:themeColor="text1"/>
        </w:rPr>
        <w:t xml:space="preserve"> </w:t>
      </w:r>
      <w:hyperlink r:id="rId21" w:history="1">
        <w:r w:rsidR="004C52F0" w:rsidRPr="00F802C2">
          <w:rPr>
            <w:rStyle w:val="Hyperlink"/>
            <w:rFonts w:asciiTheme="minorHAnsi" w:hAnsiTheme="minorHAnsi"/>
          </w:rPr>
          <w:t>http://www.federalnewsradio.com/pdfs/EPADatacenterReporttoCongress-August2007.pdf</w:t>
        </w:r>
      </w:hyperlink>
      <w:r w:rsidR="004C52F0" w:rsidRPr="00F802C2">
        <w:rPr>
          <w:rFonts w:asciiTheme="minorHAnsi" w:hAnsiTheme="minorHAnsi"/>
        </w:rPr>
        <w:t>,</w:t>
      </w:r>
      <w:bookmarkEnd w:id="42"/>
    </w:p>
    <w:p w:rsidR="00B800D2" w:rsidRPr="00F802C2" w:rsidRDefault="004C52F0" w:rsidP="004C52F0">
      <w:r w:rsidRPr="00F802C2">
        <w:t>Pages 6</w:t>
      </w:r>
    </w:p>
    <w:p w:rsidR="00B800D2" w:rsidRPr="00F802C2" w:rsidRDefault="00B800D2" w:rsidP="00B800D2">
      <w:pPr>
        <w:rPr>
          <w:rStyle w:val="apple-style-span"/>
          <w:color w:val="000000"/>
        </w:rPr>
      </w:pPr>
      <w:r w:rsidRPr="00F802C2">
        <w:t xml:space="preserve">[5] </w:t>
      </w:r>
      <w:proofErr w:type="spellStart"/>
      <w:r w:rsidRPr="00F802C2">
        <w:t>T.Cioara</w:t>
      </w:r>
      <w:proofErr w:type="spellEnd"/>
      <w:r w:rsidRPr="00F802C2">
        <w:t xml:space="preserve">, </w:t>
      </w:r>
      <w:proofErr w:type="spellStart"/>
      <w:r w:rsidRPr="00F802C2">
        <w:t>I.Anghel</w:t>
      </w:r>
      <w:proofErr w:type="spellEnd"/>
      <w:r w:rsidRPr="00F802C2">
        <w:t xml:space="preserve">, </w:t>
      </w:r>
      <w:proofErr w:type="spellStart"/>
      <w:r w:rsidRPr="00F802C2">
        <w:t>I.Salomie</w:t>
      </w:r>
      <w:proofErr w:type="spellEnd"/>
      <w:r w:rsidRPr="00F802C2">
        <w:t xml:space="preserve">, </w:t>
      </w:r>
      <w:proofErr w:type="spellStart"/>
      <w:r w:rsidRPr="00F802C2">
        <w:t>M.Dinsoreanu</w:t>
      </w:r>
      <w:proofErr w:type="spellEnd"/>
      <w:r w:rsidRPr="00F802C2">
        <w:t>,</w:t>
      </w:r>
      <w:r w:rsidR="007B5B93" w:rsidRPr="00F802C2">
        <w:t xml:space="preserve"> </w:t>
      </w:r>
      <w:proofErr w:type="spellStart"/>
      <w:r w:rsidRPr="00F802C2">
        <w:t>C.Georgiana</w:t>
      </w:r>
      <w:proofErr w:type="spellEnd"/>
      <w:r w:rsidRPr="00F802C2">
        <w:t xml:space="preserve"> and </w:t>
      </w:r>
      <w:proofErr w:type="spellStart"/>
      <w:r w:rsidRPr="00F802C2">
        <w:rPr>
          <w:b/>
        </w:rPr>
        <w:t>M.Daniel</w:t>
      </w:r>
      <w:proofErr w:type="spellEnd"/>
      <w:r w:rsidR="00E8605A" w:rsidRPr="00F802C2">
        <w:t xml:space="preserve">: </w:t>
      </w:r>
      <w:r w:rsidRPr="00F802C2">
        <w:rPr>
          <w:color w:val="000000"/>
        </w:rPr>
        <w:t xml:space="preserve"> </w:t>
      </w:r>
      <w:proofErr w:type="gramStart"/>
      <w:r w:rsidR="00E8605A" w:rsidRPr="00F802C2">
        <w:rPr>
          <w:rStyle w:val="apple-style-span"/>
          <w:b/>
          <w:color w:val="000000"/>
        </w:rPr>
        <w:t>A Reinforcement</w:t>
      </w:r>
      <w:proofErr w:type="gramEnd"/>
      <w:r w:rsidR="00E8605A" w:rsidRPr="00F802C2">
        <w:rPr>
          <w:rStyle w:val="apple-style-span"/>
          <w:b/>
          <w:color w:val="000000"/>
        </w:rPr>
        <w:t xml:space="preserve"> Learning based Self-healing Algorithm for Managing Context Adaptation, </w:t>
      </w:r>
      <w:r w:rsidRPr="00F802C2">
        <w:rPr>
          <w:rStyle w:val="apple-style-span"/>
          <w:color w:val="000000"/>
        </w:rPr>
        <w:t>First International Workshop on Communication, Collaboration and Social Networking in Pervasive Computing Environments (</w:t>
      </w:r>
      <w:proofErr w:type="spellStart"/>
      <w:r w:rsidRPr="00F802C2">
        <w:rPr>
          <w:rStyle w:val="apple-style-span"/>
          <w:color w:val="000000"/>
        </w:rPr>
        <w:t>PerCol</w:t>
      </w:r>
      <w:proofErr w:type="spellEnd"/>
      <w:r w:rsidRPr="00F802C2">
        <w:rPr>
          <w:rStyle w:val="apple-style-span"/>
          <w:color w:val="000000"/>
        </w:rPr>
        <w:t xml:space="preserve"> 2010)</w:t>
      </w:r>
    </w:p>
    <w:p w:rsidR="00170563" w:rsidRPr="00F802C2" w:rsidRDefault="00176097" w:rsidP="00170563">
      <w:r w:rsidRPr="00F802C2">
        <w:rPr>
          <w:rStyle w:val="apple-style-span"/>
          <w:color w:val="000000"/>
        </w:rPr>
        <w:t xml:space="preserve">[6] Ubiquitous Computing, </w:t>
      </w:r>
      <w:hyperlink r:id="rId22" w:history="1">
        <w:r w:rsidRPr="00F802C2">
          <w:rPr>
            <w:rStyle w:val="Hyperlink"/>
          </w:rPr>
          <w:t>http://en.wikipedia.org/wiki/Ubiquitous_computing</w:t>
        </w:r>
      </w:hyperlink>
    </w:p>
    <w:p w:rsidR="00AF796E" w:rsidRPr="00F802C2" w:rsidRDefault="003D4A1A" w:rsidP="00170563">
      <w:pPr>
        <w:rPr>
          <w:rFonts w:eastAsia="Times New Roman" w:cs="Times New Roman"/>
          <w:color w:val="000000"/>
        </w:rPr>
      </w:pPr>
      <w:r w:rsidRPr="00F802C2">
        <w:t>[7</w:t>
      </w:r>
      <w:proofErr w:type="gramStart"/>
      <w:r w:rsidRPr="00F802C2">
        <w:t xml:space="preserve">] </w:t>
      </w:r>
      <w:r w:rsidR="00922110" w:rsidRPr="00F802C2">
        <w:rPr>
          <w:rStyle w:val="std"/>
          <w:rFonts w:cs="Arial"/>
          <w:color w:val="000000"/>
        </w:rPr>
        <w:t xml:space="preserve"> </w:t>
      </w:r>
      <w:proofErr w:type="spellStart"/>
      <w:r w:rsidR="00922110" w:rsidRPr="00F802C2">
        <w:rPr>
          <w:rStyle w:val="std"/>
          <w:rFonts w:cs="Arial"/>
          <w:color w:val="000000"/>
        </w:rPr>
        <w:t>S.Russell</w:t>
      </w:r>
      <w:proofErr w:type="spellEnd"/>
      <w:proofErr w:type="gramEnd"/>
      <w:r w:rsidR="00922110" w:rsidRPr="00F802C2">
        <w:rPr>
          <w:rStyle w:val="std"/>
          <w:rFonts w:cs="Arial"/>
          <w:color w:val="000000"/>
        </w:rPr>
        <w:t xml:space="preserve">,  </w:t>
      </w:r>
      <w:proofErr w:type="spellStart"/>
      <w:r w:rsidR="00922110" w:rsidRPr="00F802C2">
        <w:rPr>
          <w:rStyle w:val="std"/>
          <w:rFonts w:cs="Arial"/>
          <w:color w:val="000000"/>
        </w:rPr>
        <w:t>P.Norvig</w:t>
      </w:r>
      <w:proofErr w:type="spellEnd"/>
      <w:r w:rsidR="00922110" w:rsidRPr="00F802C2">
        <w:rPr>
          <w:rStyle w:val="std"/>
          <w:rFonts w:cs="Arial"/>
          <w:color w:val="000000"/>
        </w:rPr>
        <w:t xml:space="preserve"> : </w:t>
      </w:r>
      <w:r w:rsidR="00922110" w:rsidRPr="00F802C2">
        <w:rPr>
          <w:rStyle w:val="std"/>
          <w:rFonts w:cs="Arial"/>
          <w:b/>
          <w:color w:val="000000"/>
        </w:rPr>
        <w:t>Artificial Intelligence A Modern Approach</w:t>
      </w:r>
      <w:r w:rsidR="00922110" w:rsidRPr="00F802C2">
        <w:rPr>
          <w:rStyle w:val="std"/>
          <w:rFonts w:cs="Arial"/>
          <w:color w:val="000000"/>
        </w:rPr>
        <w:t xml:space="preserve">, Second Edition, </w:t>
      </w:r>
      <w:r w:rsidR="00083F3E" w:rsidRPr="00F802C2">
        <w:rPr>
          <w:rStyle w:val="std"/>
          <w:rFonts w:cs="Arial"/>
          <w:color w:val="000000"/>
        </w:rPr>
        <w:t>Prentice Hall</w:t>
      </w:r>
      <w:r w:rsidR="00AF796E" w:rsidRPr="00F802C2">
        <w:rPr>
          <w:rStyle w:val="std"/>
          <w:rFonts w:cs="Arial"/>
          <w:color w:val="000000"/>
        </w:rPr>
        <w:t>,</w:t>
      </w:r>
      <w:r w:rsidR="00AF796E" w:rsidRPr="00F802C2">
        <w:rPr>
          <w:b/>
          <w:bCs/>
          <w:color w:val="000000"/>
        </w:rPr>
        <w:t xml:space="preserve"> </w:t>
      </w:r>
      <w:r w:rsidR="00AF796E" w:rsidRPr="00F802C2">
        <w:rPr>
          <w:rFonts w:eastAsia="Times New Roman" w:cs="Times New Roman"/>
          <w:bCs/>
          <w:color w:val="000000"/>
        </w:rPr>
        <w:t>ISBN-10:</w:t>
      </w:r>
      <w:r w:rsidR="00AF796E" w:rsidRPr="00F802C2">
        <w:rPr>
          <w:rFonts w:eastAsia="Times New Roman" w:cs="Times New Roman"/>
          <w:color w:val="000000"/>
        </w:rPr>
        <w:t xml:space="preserve"> 0137903952, </w:t>
      </w:r>
      <w:r w:rsidR="00AF796E" w:rsidRPr="00F802C2">
        <w:rPr>
          <w:rFonts w:eastAsia="Times New Roman" w:cs="Times New Roman"/>
          <w:bCs/>
          <w:color w:val="000000"/>
        </w:rPr>
        <w:t>ISBN-13:</w:t>
      </w:r>
      <w:r w:rsidR="00AF796E" w:rsidRPr="00F802C2">
        <w:rPr>
          <w:rFonts w:eastAsia="Times New Roman" w:cs="Times New Roman"/>
          <w:color w:val="000000"/>
        </w:rPr>
        <w:t> 978-0137903955</w:t>
      </w:r>
    </w:p>
    <w:p w:rsidR="000E104A" w:rsidRPr="00F802C2" w:rsidRDefault="000E104A" w:rsidP="000E104A">
      <w:pPr>
        <w:rPr>
          <w:rFonts w:eastAsia="Times New Roman" w:cs="Times New Roman"/>
          <w:b/>
          <w:color w:val="000000"/>
        </w:rPr>
      </w:pPr>
      <w:r w:rsidRPr="00F802C2">
        <w:rPr>
          <w:rFonts w:eastAsia="Times New Roman" w:cs="Times New Roman"/>
          <w:color w:val="000000"/>
        </w:rPr>
        <w:t xml:space="preserve">[8] P.C.K. Hung, H. </w:t>
      </w:r>
      <w:r w:rsidR="004D1D8A" w:rsidRPr="00F802C2">
        <w:rPr>
          <w:rFonts w:eastAsia="Times New Roman" w:cs="Times New Roman"/>
          <w:color w:val="000000"/>
        </w:rPr>
        <w:t>Li:</w:t>
      </w:r>
      <w:r w:rsidRPr="00F802C2">
        <w:rPr>
          <w:rFonts w:eastAsia="Times New Roman" w:cs="Times New Roman"/>
          <w:color w:val="000000"/>
        </w:rPr>
        <w:t xml:space="preserve"> </w:t>
      </w:r>
      <w:r w:rsidRPr="00F802C2">
        <w:rPr>
          <w:rFonts w:eastAsia="Times New Roman" w:cs="Times New Roman"/>
          <w:b/>
          <w:color w:val="000000"/>
        </w:rPr>
        <w:t xml:space="preserve">Web Services Discovery </w:t>
      </w:r>
      <w:r w:rsidR="008342BA" w:rsidRPr="00F802C2">
        <w:rPr>
          <w:rFonts w:eastAsia="Times New Roman" w:cs="Times New Roman"/>
          <w:b/>
          <w:color w:val="000000"/>
        </w:rPr>
        <w:t>based</w:t>
      </w:r>
      <w:r w:rsidRPr="00F802C2">
        <w:rPr>
          <w:rFonts w:eastAsia="Times New Roman" w:cs="Times New Roman"/>
          <w:b/>
          <w:color w:val="000000"/>
        </w:rPr>
        <w:t xml:space="preserve"> on the Trade-off between Quality and Cost of Service: A Token-based Approach</w:t>
      </w:r>
    </w:p>
    <w:p w:rsidR="007A7084" w:rsidRPr="00F802C2" w:rsidRDefault="007A7084" w:rsidP="004D1D8A">
      <w:r w:rsidRPr="00F802C2">
        <w:rPr>
          <w:rFonts w:eastAsia="Times New Roman" w:cs="Times New Roman"/>
          <w:color w:val="000000"/>
        </w:rPr>
        <w:t>[9]</w:t>
      </w:r>
      <w:r w:rsidR="004D1D8A" w:rsidRPr="00F802C2">
        <w:rPr>
          <w:rFonts w:eastAsia="Times New Roman" w:cs="Times New Roman"/>
          <w:color w:val="000000"/>
        </w:rPr>
        <w:t xml:space="preserve">K.M. </w:t>
      </w:r>
      <w:proofErr w:type="spellStart"/>
      <w:r w:rsidR="004D1D8A" w:rsidRPr="00F802C2">
        <w:rPr>
          <w:rFonts w:eastAsia="Times New Roman" w:cs="Times New Roman"/>
          <w:color w:val="000000"/>
        </w:rPr>
        <w:t>Sim</w:t>
      </w:r>
      <w:proofErr w:type="spellEnd"/>
      <w:r w:rsidR="004D1D8A" w:rsidRPr="00F802C2">
        <w:rPr>
          <w:rFonts w:eastAsia="Times New Roman" w:cs="Times New Roman"/>
          <w:color w:val="000000"/>
        </w:rPr>
        <w:t xml:space="preserve">: </w:t>
      </w:r>
      <w:r w:rsidR="004D1D8A" w:rsidRPr="00F802C2">
        <w:rPr>
          <w:rFonts w:eastAsia="Times New Roman" w:cs="Times New Roman"/>
          <w:b/>
          <w:color w:val="000000"/>
        </w:rPr>
        <w:t xml:space="preserve">Relaxed-criteria G-negotiation for Grid </w:t>
      </w:r>
      <w:r w:rsidR="008342BA" w:rsidRPr="00F802C2">
        <w:rPr>
          <w:rFonts w:eastAsia="Times New Roman" w:cs="Times New Roman"/>
          <w:b/>
          <w:color w:val="000000"/>
        </w:rPr>
        <w:t>Resource Co</w:t>
      </w:r>
      <w:r w:rsidR="004D1D8A" w:rsidRPr="00F802C2">
        <w:rPr>
          <w:rFonts w:eastAsia="Times New Roman" w:cs="Times New Roman"/>
          <w:b/>
          <w:color w:val="000000"/>
        </w:rPr>
        <w:t>-allocation (Position Paper)</w:t>
      </w:r>
      <w:r w:rsidR="004D1D8A" w:rsidRPr="00F802C2">
        <w:rPr>
          <w:rFonts w:eastAsia="Times New Roman" w:cs="Times New Roman"/>
          <w:color w:val="000000"/>
        </w:rPr>
        <w:t>,</w:t>
      </w:r>
    </w:p>
    <w:p w:rsidR="006E1DF6" w:rsidRPr="00F802C2" w:rsidRDefault="006E1DF6" w:rsidP="004D1D8A">
      <w:r w:rsidRPr="00F802C2">
        <w:t>[10]</w:t>
      </w:r>
      <w:r w:rsidR="0075485E" w:rsidRPr="00F802C2">
        <w:t xml:space="preserve"> C. </w:t>
      </w:r>
      <w:proofErr w:type="spellStart"/>
      <w:r w:rsidR="0075485E" w:rsidRPr="00F802C2">
        <w:t>Sakama</w:t>
      </w:r>
      <w:proofErr w:type="spellEnd"/>
      <w:r w:rsidR="0075485E" w:rsidRPr="00F802C2">
        <w:t xml:space="preserve">, K. Inoue: </w:t>
      </w:r>
      <w:r w:rsidR="0075485E" w:rsidRPr="00F802C2">
        <w:rPr>
          <w:b/>
        </w:rPr>
        <w:t>Negotiation by Abduction and Relaxation</w:t>
      </w:r>
    </w:p>
    <w:p w:rsidR="009B0D34" w:rsidRPr="00F802C2" w:rsidRDefault="00C45D3C" w:rsidP="00922110">
      <w:pPr>
        <w:rPr>
          <w:b/>
        </w:rPr>
      </w:pPr>
      <w:r w:rsidRPr="00F802C2">
        <w:t xml:space="preserve">[11] </w:t>
      </w:r>
      <w:proofErr w:type="spellStart"/>
      <w:r w:rsidRPr="00F802C2">
        <w:t>Y.Chevaleyre</w:t>
      </w:r>
      <w:proofErr w:type="spellEnd"/>
      <w:r w:rsidRPr="00F802C2">
        <w:t xml:space="preserve">, </w:t>
      </w:r>
      <w:proofErr w:type="spellStart"/>
      <w:r w:rsidRPr="00F802C2">
        <w:t>U.Endriss</w:t>
      </w:r>
      <w:proofErr w:type="spellEnd"/>
      <w:r w:rsidRPr="00F802C2">
        <w:t xml:space="preserve">, </w:t>
      </w:r>
      <w:proofErr w:type="spellStart"/>
      <w:r w:rsidRPr="00F802C2">
        <w:t>S.Estivie</w:t>
      </w:r>
      <w:proofErr w:type="spellEnd"/>
      <w:r w:rsidRPr="00F802C2">
        <w:t xml:space="preserve">, </w:t>
      </w:r>
      <w:proofErr w:type="spellStart"/>
      <w:proofErr w:type="gramStart"/>
      <w:r w:rsidRPr="00F802C2">
        <w:t>N.Maudet</w:t>
      </w:r>
      <w:proofErr w:type="spellEnd"/>
      <w:r w:rsidRPr="00F802C2">
        <w:t xml:space="preserve"> :</w:t>
      </w:r>
      <w:proofErr w:type="gramEnd"/>
      <w:r w:rsidRPr="00F802C2">
        <w:t xml:space="preserve"> </w:t>
      </w:r>
      <w:r w:rsidRPr="00F802C2">
        <w:rPr>
          <w:b/>
        </w:rPr>
        <w:t>Reaching Envy-free States in Distributed Negotiation Settings</w:t>
      </w:r>
    </w:p>
    <w:p w:rsidR="00B40F67" w:rsidRPr="00F802C2" w:rsidRDefault="00B40F67" w:rsidP="00B40F67">
      <w:pPr>
        <w:rPr>
          <w:b/>
        </w:rPr>
      </w:pPr>
      <w:r w:rsidRPr="00F802C2">
        <w:t xml:space="preserve">[12] </w:t>
      </w:r>
      <w:proofErr w:type="spellStart"/>
      <w:r w:rsidRPr="00F802C2">
        <w:t>Q.B.Vo</w:t>
      </w:r>
      <w:proofErr w:type="spellEnd"/>
      <w:r w:rsidRPr="00F802C2">
        <w:t xml:space="preserve">, </w:t>
      </w:r>
      <w:proofErr w:type="spellStart"/>
      <w:r w:rsidRPr="00F802C2">
        <w:t>L.Padgham</w:t>
      </w:r>
      <w:proofErr w:type="spellEnd"/>
      <w:r w:rsidRPr="00F802C2">
        <w:t xml:space="preserve">: </w:t>
      </w:r>
      <w:r w:rsidRPr="00F802C2">
        <w:rPr>
          <w:b/>
        </w:rPr>
        <w:t>Searching for Joint Gains in Automated Negotiations Based</w:t>
      </w:r>
      <w:r w:rsidR="00C06541">
        <w:rPr>
          <w:b/>
        </w:rPr>
        <w:t xml:space="preserve"> </w:t>
      </w:r>
      <w:r w:rsidRPr="00F802C2">
        <w:rPr>
          <w:b/>
        </w:rPr>
        <w:t>on Multi-criteria Decision Making Theory</w:t>
      </w:r>
    </w:p>
    <w:p w:rsidR="00B40F67" w:rsidRPr="00F802C2" w:rsidRDefault="00B40F67" w:rsidP="00CD3585">
      <w:r w:rsidRPr="00F802C2">
        <w:t>[13]</w:t>
      </w:r>
      <w:proofErr w:type="spellStart"/>
      <w:r w:rsidR="00CD3585" w:rsidRPr="00F802C2">
        <w:t>K.Fujita</w:t>
      </w:r>
      <w:proofErr w:type="spellEnd"/>
      <w:r w:rsidR="00CD3585" w:rsidRPr="00F802C2">
        <w:t xml:space="preserve">, </w:t>
      </w:r>
      <w:proofErr w:type="spellStart"/>
      <w:r w:rsidR="00CD3585" w:rsidRPr="00F802C2">
        <w:t>T.Ito</w:t>
      </w:r>
      <w:proofErr w:type="spellEnd"/>
      <w:r w:rsidR="00CD3585" w:rsidRPr="00F802C2">
        <w:t xml:space="preserve">, .Klein: </w:t>
      </w:r>
      <w:r w:rsidR="00CD3585" w:rsidRPr="00F802C2">
        <w:rPr>
          <w:b/>
        </w:rPr>
        <w:t xml:space="preserve">Finding Nash Bargaining Solutions for Multi-issue </w:t>
      </w:r>
      <w:r w:rsidR="006626D5" w:rsidRPr="00F802C2">
        <w:rPr>
          <w:b/>
        </w:rPr>
        <w:t>Negotiations:</w:t>
      </w:r>
      <w:r w:rsidR="00CD3585" w:rsidRPr="00F802C2">
        <w:rPr>
          <w:b/>
        </w:rPr>
        <w:t xml:space="preserve"> </w:t>
      </w:r>
      <w:proofErr w:type="gramStart"/>
      <w:r w:rsidR="00CD3585" w:rsidRPr="00F802C2">
        <w:rPr>
          <w:b/>
        </w:rPr>
        <w:t>A</w:t>
      </w:r>
      <w:proofErr w:type="gramEnd"/>
      <w:r w:rsidR="00CD3585" w:rsidRPr="00F802C2">
        <w:rPr>
          <w:b/>
        </w:rPr>
        <w:t xml:space="preserve"> Preliminary Result</w:t>
      </w:r>
      <w:r w:rsidR="00CD3585" w:rsidRPr="00F802C2">
        <w:t xml:space="preserve">  </w:t>
      </w:r>
    </w:p>
    <w:p w:rsidR="00D91B4D" w:rsidRPr="00F802C2" w:rsidRDefault="00C06541" w:rsidP="00D91B4D">
      <w:pPr>
        <w:autoSpaceDE w:val="0"/>
        <w:autoSpaceDN w:val="0"/>
        <w:adjustRightInd w:val="0"/>
        <w:spacing w:after="0" w:line="240" w:lineRule="auto"/>
        <w:rPr>
          <w:rFonts w:cs="Times New Roman"/>
          <w:iCs/>
        </w:rPr>
      </w:pPr>
      <w:r>
        <w:t>[14</w:t>
      </w:r>
      <w:r w:rsidR="00014395">
        <w:t>]</w:t>
      </w:r>
      <w:r w:rsidR="00D91B4D" w:rsidRPr="00F802C2">
        <w:rPr>
          <w:rFonts w:cs="Times New Roman"/>
          <w:b/>
          <w:bCs/>
        </w:rPr>
        <w:t xml:space="preserve"> </w:t>
      </w:r>
      <w:r w:rsidR="00D91B4D" w:rsidRPr="00F802C2">
        <w:rPr>
          <w:rFonts w:cs="Times New Roman"/>
        </w:rPr>
        <w:t xml:space="preserve">D. Baker, D. </w:t>
      </w:r>
      <w:proofErr w:type="spellStart"/>
      <w:r w:rsidR="00D91B4D" w:rsidRPr="00F802C2">
        <w:rPr>
          <w:rFonts w:cs="Times New Roman"/>
        </w:rPr>
        <w:t>Georgakopoulos</w:t>
      </w:r>
      <w:proofErr w:type="spellEnd"/>
      <w:r w:rsidR="00D91B4D" w:rsidRPr="00F802C2">
        <w:rPr>
          <w:rFonts w:cs="Times New Roman"/>
        </w:rPr>
        <w:t>, M.</w:t>
      </w:r>
      <w:r w:rsidR="00E63106" w:rsidRPr="00F802C2">
        <w:rPr>
          <w:rFonts w:cs="Times New Roman"/>
        </w:rPr>
        <w:t xml:space="preserve"> </w:t>
      </w:r>
      <w:proofErr w:type="spellStart"/>
      <w:r w:rsidR="00E63106" w:rsidRPr="00F802C2">
        <w:rPr>
          <w:rFonts w:cs="Times New Roman"/>
        </w:rPr>
        <w:t>Nodine</w:t>
      </w:r>
      <w:proofErr w:type="spellEnd"/>
      <w:r w:rsidR="00E63106" w:rsidRPr="00F802C2">
        <w:rPr>
          <w:rFonts w:cs="Times New Roman"/>
        </w:rPr>
        <w:t xml:space="preserve"> and</w:t>
      </w:r>
      <w:r w:rsidR="00D91B4D" w:rsidRPr="00F802C2">
        <w:rPr>
          <w:rFonts w:cs="Times New Roman"/>
        </w:rPr>
        <w:t xml:space="preserve"> </w:t>
      </w:r>
      <w:r w:rsidR="00E63106" w:rsidRPr="00F802C2">
        <w:rPr>
          <w:rFonts w:cs="Times New Roman"/>
        </w:rPr>
        <w:t xml:space="preserve">A. </w:t>
      </w:r>
      <w:proofErr w:type="spellStart"/>
      <w:r w:rsidR="00E63106" w:rsidRPr="00F802C2">
        <w:rPr>
          <w:rFonts w:cs="Times New Roman"/>
        </w:rPr>
        <w:t>Cichocki</w:t>
      </w:r>
      <w:proofErr w:type="spellEnd"/>
      <w:r w:rsidR="00E63106" w:rsidRPr="00F802C2">
        <w:rPr>
          <w:rFonts w:cs="Times New Roman"/>
        </w:rPr>
        <w:t xml:space="preserve">: </w:t>
      </w:r>
      <w:r w:rsidR="00AD122A" w:rsidRPr="00F802C2">
        <w:rPr>
          <w:rFonts w:cs="Times New Roman"/>
          <w:b/>
        </w:rPr>
        <w:t>From</w:t>
      </w:r>
      <w:r w:rsidR="00D91B4D" w:rsidRPr="00F802C2">
        <w:rPr>
          <w:rFonts w:cs="Times New Roman"/>
          <w:b/>
          <w:bCs/>
        </w:rPr>
        <w:t xml:space="preserve"> Events to Awareness</w:t>
      </w:r>
    </w:p>
    <w:p w:rsidR="00D91B4D" w:rsidRDefault="00C06541" w:rsidP="00014395">
      <w:pPr>
        <w:rPr>
          <w:b/>
          <w:sz w:val="20"/>
          <w:szCs w:val="20"/>
        </w:rPr>
      </w:pPr>
      <w:r>
        <w:rPr>
          <w:sz w:val="20"/>
          <w:szCs w:val="20"/>
        </w:rPr>
        <w:t>[15</w:t>
      </w:r>
      <w:r w:rsidR="00014395">
        <w:rPr>
          <w:sz w:val="20"/>
          <w:szCs w:val="20"/>
        </w:rPr>
        <w:t xml:space="preserve">] </w:t>
      </w:r>
      <w:proofErr w:type="spellStart"/>
      <w:r w:rsidR="00014395">
        <w:rPr>
          <w:sz w:val="20"/>
          <w:szCs w:val="20"/>
        </w:rPr>
        <w:t>R.M.Bahati</w:t>
      </w:r>
      <w:proofErr w:type="spellEnd"/>
      <w:r w:rsidR="00014395">
        <w:rPr>
          <w:sz w:val="20"/>
          <w:szCs w:val="20"/>
        </w:rPr>
        <w:t xml:space="preserve">, </w:t>
      </w:r>
      <w:proofErr w:type="spellStart"/>
      <w:proofErr w:type="gramStart"/>
      <w:r w:rsidR="00014395">
        <w:rPr>
          <w:sz w:val="20"/>
          <w:szCs w:val="20"/>
        </w:rPr>
        <w:t>M.A.Bauer</w:t>
      </w:r>
      <w:proofErr w:type="spellEnd"/>
      <w:r w:rsidR="00014395">
        <w:rPr>
          <w:sz w:val="20"/>
          <w:szCs w:val="20"/>
        </w:rPr>
        <w:t xml:space="preserve"> :</w:t>
      </w:r>
      <w:proofErr w:type="gramEnd"/>
      <w:r w:rsidR="00014395">
        <w:rPr>
          <w:sz w:val="20"/>
          <w:szCs w:val="20"/>
        </w:rPr>
        <w:t xml:space="preserve"> </w:t>
      </w:r>
      <w:r w:rsidR="00014395" w:rsidRPr="00014395">
        <w:rPr>
          <w:b/>
          <w:sz w:val="20"/>
          <w:szCs w:val="20"/>
        </w:rPr>
        <w:t>Adapting to Run-time Changes in Policies Driving Autonomic Management</w:t>
      </w:r>
    </w:p>
    <w:p w:rsidR="00B930AC" w:rsidRDefault="00B930AC" w:rsidP="00B930AC">
      <w:pPr>
        <w:rPr>
          <w:b/>
          <w:sz w:val="20"/>
          <w:szCs w:val="20"/>
        </w:rPr>
      </w:pPr>
      <w:r w:rsidRPr="00B930AC">
        <w:rPr>
          <w:sz w:val="20"/>
          <w:szCs w:val="20"/>
        </w:rPr>
        <w:t xml:space="preserve">[16] </w:t>
      </w:r>
      <w:proofErr w:type="spellStart"/>
      <w:r w:rsidRPr="00B930AC">
        <w:rPr>
          <w:sz w:val="20"/>
          <w:szCs w:val="20"/>
        </w:rPr>
        <w:t>G.Chen</w:t>
      </w:r>
      <w:proofErr w:type="spellEnd"/>
      <w:r w:rsidRPr="00B930AC">
        <w:rPr>
          <w:sz w:val="20"/>
          <w:szCs w:val="20"/>
        </w:rPr>
        <w:t xml:space="preserve">, </w:t>
      </w:r>
      <w:proofErr w:type="spellStart"/>
      <w:r w:rsidRPr="00B930AC">
        <w:rPr>
          <w:sz w:val="20"/>
          <w:szCs w:val="20"/>
        </w:rPr>
        <w:t>W.He</w:t>
      </w:r>
      <w:proofErr w:type="spellEnd"/>
      <w:r w:rsidRPr="00B930AC">
        <w:rPr>
          <w:rFonts w:ascii="Cambria Math" w:hAnsi="Cambria Math" w:cs="Cambria Math"/>
          <w:sz w:val="20"/>
          <w:szCs w:val="20"/>
        </w:rPr>
        <w:t xml:space="preserve">, </w:t>
      </w:r>
      <w:proofErr w:type="spellStart"/>
      <w:r w:rsidRPr="00B930AC">
        <w:rPr>
          <w:sz w:val="20"/>
          <w:szCs w:val="20"/>
        </w:rPr>
        <w:t>J.Liu</w:t>
      </w:r>
      <w:proofErr w:type="gramStart"/>
      <w:r w:rsidRPr="00B930AC">
        <w:rPr>
          <w:sz w:val="20"/>
          <w:szCs w:val="20"/>
        </w:rPr>
        <w:t>,S.Nath,L.Rigas,L.Xiao,F.Zhao</w:t>
      </w:r>
      <w:proofErr w:type="spellEnd"/>
      <w:proofErr w:type="gramEnd"/>
      <w:r w:rsidRPr="00B930AC">
        <w:rPr>
          <w:sz w:val="20"/>
          <w:szCs w:val="20"/>
        </w:rPr>
        <w:t>:</w:t>
      </w:r>
      <w:r>
        <w:rPr>
          <w:sz w:val="20"/>
          <w:szCs w:val="20"/>
        </w:rPr>
        <w:t xml:space="preserve"> </w:t>
      </w:r>
      <w:r w:rsidRPr="00B930AC">
        <w:rPr>
          <w:b/>
          <w:sz w:val="20"/>
          <w:szCs w:val="20"/>
        </w:rPr>
        <w:t>Energy-Aware</w:t>
      </w:r>
      <w:r>
        <w:rPr>
          <w:b/>
          <w:sz w:val="20"/>
          <w:szCs w:val="20"/>
        </w:rPr>
        <w:t xml:space="preserve"> </w:t>
      </w:r>
      <w:r w:rsidRPr="00B930AC">
        <w:rPr>
          <w:b/>
          <w:sz w:val="20"/>
          <w:szCs w:val="20"/>
        </w:rPr>
        <w:t>Server</w:t>
      </w:r>
      <w:r>
        <w:rPr>
          <w:b/>
          <w:sz w:val="20"/>
          <w:szCs w:val="20"/>
        </w:rPr>
        <w:t xml:space="preserve"> </w:t>
      </w:r>
      <w:r w:rsidRPr="00B930AC">
        <w:rPr>
          <w:b/>
          <w:sz w:val="20"/>
          <w:szCs w:val="20"/>
        </w:rPr>
        <w:t>Provisioning</w:t>
      </w:r>
      <w:r>
        <w:rPr>
          <w:b/>
          <w:sz w:val="20"/>
          <w:szCs w:val="20"/>
        </w:rPr>
        <w:t xml:space="preserve"> </w:t>
      </w:r>
      <w:r w:rsidRPr="00B930AC">
        <w:rPr>
          <w:b/>
          <w:sz w:val="20"/>
          <w:szCs w:val="20"/>
        </w:rPr>
        <w:t>and</w:t>
      </w:r>
      <w:r>
        <w:rPr>
          <w:b/>
          <w:sz w:val="20"/>
          <w:szCs w:val="20"/>
        </w:rPr>
        <w:t xml:space="preserve"> </w:t>
      </w:r>
      <w:r w:rsidRPr="00B930AC">
        <w:rPr>
          <w:b/>
          <w:sz w:val="20"/>
          <w:szCs w:val="20"/>
        </w:rPr>
        <w:t>Load</w:t>
      </w:r>
      <w:r>
        <w:rPr>
          <w:b/>
          <w:sz w:val="20"/>
          <w:szCs w:val="20"/>
        </w:rPr>
        <w:t xml:space="preserve"> </w:t>
      </w:r>
      <w:r w:rsidRPr="00B930AC">
        <w:rPr>
          <w:b/>
          <w:sz w:val="20"/>
          <w:szCs w:val="20"/>
        </w:rPr>
        <w:t>Dispatching</w:t>
      </w:r>
      <w:r>
        <w:rPr>
          <w:b/>
          <w:sz w:val="20"/>
          <w:szCs w:val="20"/>
        </w:rPr>
        <w:t xml:space="preserve"> </w:t>
      </w:r>
      <w:r w:rsidRPr="00B930AC">
        <w:rPr>
          <w:b/>
          <w:sz w:val="20"/>
          <w:szCs w:val="20"/>
        </w:rPr>
        <w:t>for</w:t>
      </w:r>
      <w:r>
        <w:rPr>
          <w:b/>
          <w:sz w:val="20"/>
          <w:szCs w:val="20"/>
        </w:rPr>
        <w:t xml:space="preserve"> </w:t>
      </w:r>
      <w:r w:rsidRPr="00B930AC">
        <w:rPr>
          <w:b/>
          <w:sz w:val="20"/>
          <w:szCs w:val="20"/>
        </w:rPr>
        <w:t>Connection-Intensive</w:t>
      </w:r>
      <w:r>
        <w:rPr>
          <w:b/>
          <w:sz w:val="20"/>
          <w:szCs w:val="20"/>
        </w:rPr>
        <w:t xml:space="preserve"> </w:t>
      </w:r>
      <w:r w:rsidRPr="00B930AC">
        <w:rPr>
          <w:b/>
          <w:sz w:val="20"/>
          <w:szCs w:val="20"/>
        </w:rPr>
        <w:t>Internet</w:t>
      </w:r>
      <w:r>
        <w:rPr>
          <w:b/>
          <w:sz w:val="20"/>
          <w:szCs w:val="20"/>
        </w:rPr>
        <w:t xml:space="preserve"> </w:t>
      </w:r>
      <w:r w:rsidRPr="00B930AC">
        <w:rPr>
          <w:b/>
          <w:sz w:val="20"/>
          <w:szCs w:val="20"/>
        </w:rPr>
        <w:t>Services</w:t>
      </w:r>
    </w:p>
    <w:p w:rsidR="006222AE" w:rsidRDefault="006222AE" w:rsidP="006222AE">
      <w:pPr>
        <w:rPr>
          <w:b/>
          <w:sz w:val="20"/>
          <w:szCs w:val="20"/>
        </w:rPr>
      </w:pPr>
      <w:r w:rsidRPr="006222AE">
        <w:rPr>
          <w:sz w:val="20"/>
          <w:szCs w:val="20"/>
        </w:rPr>
        <w:t>[17]</w:t>
      </w:r>
      <w:r w:rsidRPr="006222AE">
        <w:t xml:space="preserve"> </w:t>
      </w:r>
      <w:proofErr w:type="spellStart"/>
      <w:r>
        <w:rPr>
          <w:sz w:val="20"/>
          <w:szCs w:val="20"/>
        </w:rPr>
        <w:t>D.</w:t>
      </w:r>
      <w:r w:rsidRPr="006222AE">
        <w:rPr>
          <w:sz w:val="20"/>
          <w:szCs w:val="20"/>
        </w:rPr>
        <w:t>Kusic</w:t>
      </w:r>
      <w:proofErr w:type="gramStart"/>
      <w:r w:rsidRPr="006222AE">
        <w:rPr>
          <w:sz w:val="20"/>
          <w:szCs w:val="20"/>
        </w:rPr>
        <w:t>,J.Kephart</w:t>
      </w:r>
      <w:proofErr w:type="spellEnd"/>
      <w:proofErr w:type="gramEnd"/>
      <w:r w:rsidRPr="006222AE">
        <w:rPr>
          <w:sz w:val="20"/>
          <w:szCs w:val="20"/>
        </w:rPr>
        <w:t xml:space="preserve">, </w:t>
      </w:r>
      <w:proofErr w:type="spellStart"/>
      <w:r w:rsidRPr="006222AE">
        <w:rPr>
          <w:sz w:val="20"/>
          <w:szCs w:val="20"/>
        </w:rPr>
        <w:t>J</w:t>
      </w:r>
      <w:r>
        <w:rPr>
          <w:sz w:val="20"/>
          <w:szCs w:val="20"/>
        </w:rPr>
        <w:t>.</w:t>
      </w:r>
      <w:r w:rsidRPr="006222AE">
        <w:rPr>
          <w:sz w:val="20"/>
          <w:szCs w:val="20"/>
        </w:rPr>
        <w:t>E.Hanson</w:t>
      </w:r>
      <w:proofErr w:type="spellEnd"/>
      <w:r w:rsidRPr="006222AE">
        <w:rPr>
          <w:sz w:val="20"/>
          <w:szCs w:val="20"/>
        </w:rPr>
        <w:t xml:space="preserve">, </w:t>
      </w:r>
      <w:proofErr w:type="spellStart"/>
      <w:r w:rsidRPr="006222AE">
        <w:rPr>
          <w:sz w:val="20"/>
          <w:szCs w:val="20"/>
        </w:rPr>
        <w:t>N</w:t>
      </w:r>
      <w:r>
        <w:rPr>
          <w:sz w:val="20"/>
          <w:szCs w:val="20"/>
        </w:rPr>
        <w:t>.</w:t>
      </w:r>
      <w:r w:rsidRPr="006222AE">
        <w:rPr>
          <w:sz w:val="20"/>
          <w:szCs w:val="20"/>
        </w:rPr>
        <w:t>Kandasamy</w:t>
      </w:r>
      <w:proofErr w:type="spellEnd"/>
      <w:r>
        <w:rPr>
          <w:sz w:val="20"/>
          <w:szCs w:val="20"/>
        </w:rPr>
        <w:t xml:space="preserve"> and </w:t>
      </w:r>
      <w:proofErr w:type="spellStart"/>
      <w:r>
        <w:rPr>
          <w:sz w:val="20"/>
          <w:szCs w:val="20"/>
        </w:rPr>
        <w:t>G.J</w:t>
      </w:r>
      <w:r w:rsidRPr="006222AE">
        <w:rPr>
          <w:sz w:val="20"/>
          <w:szCs w:val="20"/>
        </w:rPr>
        <w:t>iang</w:t>
      </w:r>
      <w:r>
        <w:t>:</w:t>
      </w:r>
      <w:r w:rsidRPr="006222AE">
        <w:rPr>
          <w:b/>
          <w:sz w:val="20"/>
          <w:szCs w:val="20"/>
        </w:rPr>
        <w:t>Power</w:t>
      </w:r>
      <w:proofErr w:type="spellEnd"/>
      <w:r w:rsidRPr="006222AE">
        <w:rPr>
          <w:b/>
          <w:sz w:val="20"/>
          <w:szCs w:val="20"/>
        </w:rPr>
        <w:t xml:space="preserve"> and Performance Management of Virtualized  Computing Environments Via Lookahead Control </w:t>
      </w:r>
    </w:p>
    <w:p w:rsidR="00C80179" w:rsidRPr="00C80179" w:rsidRDefault="00C80179" w:rsidP="00C80179">
      <w:pPr>
        <w:rPr>
          <w:sz w:val="20"/>
          <w:szCs w:val="20"/>
        </w:rPr>
      </w:pPr>
      <w:r>
        <w:rPr>
          <w:sz w:val="20"/>
          <w:szCs w:val="20"/>
        </w:rPr>
        <w:lastRenderedPageBreak/>
        <w:t xml:space="preserve">[18] </w:t>
      </w:r>
      <w:proofErr w:type="spellStart"/>
      <w:r w:rsidRPr="00C80179">
        <w:rPr>
          <w:sz w:val="20"/>
          <w:szCs w:val="20"/>
        </w:rPr>
        <w:t>I</w:t>
      </w:r>
      <w:r>
        <w:rPr>
          <w:sz w:val="20"/>
          <w:szCs w:val="20"/>
        </w:rPr>
        <w:t>.</w:t>
      </w:r>
      <w:r w:rsidRPr="00C80179">
        <w:rPr>
          <w:sz w:val="20"/>
          <w:szCs w:val="20"/>
        </w:rPr>
        <w:t>Salomie</w:t>
      </w:r>
      <w:proofErr w:type="spellEnd"/>
      <w:r w:rsidRPr="00C80179">
        <w:rPr>
          <w:sz w:val="20"/>
          <w:szCs w:val="20"/>
        </w:rPr>
        <w:t xml:space="preserve">, </w:t>
      </w:r>
      <w:proofErr w:type="spellStart"/>
      <w:r w:rsidRPr="00C80179">
        <w:rPr>
          <w:sz w:val="20"/>
          <w:szCs w:val="20"/>
        </w:rPr>
        <w:t>T</w:t>
      </w:r>
      <w:r>
        <w:rPr>
          <w:sz w:val="20"/>
          <w:szCs w:val="20"/>
        </w:rPr>
        <w:t>.</w:t>
      </w:r>
      <w:r w:rsidRPr="00C80179">
        <w:rPr>
          <w:sz w:val="20"/>
          <w:szCs w:val="20"/>
        </w:rPr>
        <w:t>Cioara</w:t>
      </w:r>
      <w:proofErr w:type="spellEnd"/>
      <w:r w:rsidRPr="00C80179">
        <w:rPr>
          <w:sz w:val="20"/>
          <w:szCs w:val="20"/>
        </w:rPr>
        <w:t xml:space="preserve">, </w:t>
      </w:r>
      <w:proofErr w:type="spellStart"/>
      <w:r w:rsidRPr="00C80179">
        <w:rPr>
          <w:sz w:val="20"/>
          <w:szCs w:val="20"/>
        </w:rPr>
        <w:t>I</w:t>
      </w:r>
      <w:r>
        <w:rPr>
          <w:sz w:val="20"/>
          <w:szCs w:val="20"/>
        </w:rPr>
        <w:t>.</w:t>
      </w:r>
      <w:r w:rsidRPr="00C80179">
        <w:rPr>
          <w:sz w:val="20"/>
          <w:szCs w:val="20"/>
        </w:rPr>
        <w:t>Anghel</w:t>
      </w:r>
      <w:proofErr w:type="spellEnd"/>
      <w:r w:rsidRPr="00C80179">
        <w:rPr>
          <w:sz w:val="20"/>
          <w:szCs w:val="20"/>
        </w:rPr>
        <w:t>, M</w:t>
      </w:r>
      <w:r>
        <w:rPr>
          <w:sz w:val="20"/>
          <w:szCs w:val="20"/>
        </w:rPr>
        <w:t>.</w:t>
      </w:r>
      <w:r w:rsidRPr="00C80179">
        <w:rPr>
          <w:sz w:val="20"/>
          <w:szCs w:val="20"/>
        </w:rPr>
        <w:t xml:space="preserve"> </w:t>
      </w:r>
      <w:proofErr w:type="spellStart"/>
      <w:proofErr w:type="gramStart"/>
      <w:r w:rsidRPr="00C80179">
        <w:rPr>
          <w:sz w:val="20"/>
          <w:szCs w:val="20"/>
        </w:rPr>
        <w:t>Dinsoreanu</w:t>
      </w:r>
      <w:proofErr w:type="spellEnd"/>
      <w:r w:rsidRPr="00C80179">
        <w:rPr>
          <w:sz w:val="20"/>
          <w:szCs w:val="20"/>
        </w:rPr>
        <w:t xml:space="preserve">  </w:t>
      </w:r>
      <w:r>
        <w:rPr>
          <w:sz w:val="20"/>
          <w:szCs w:val="20"/>
        </w:rPr>
        <w:t>:</w:t>
      </w:r>
      <w:proofErr w:type="gramEnd"/>
      <w:r>
        <w:rPr>
          <w:sz w:val="20"/>
          <w:szCs w:val="20"/>
        </w:rPr>
        <w:t xml:space="preserve"> </w:t>
      </w:r>
      <w:r w:rsidRPr="00C80179">
        <w:rPr>
          <w:b/>
          <w:sz w:val="20"/>
          <w:szCs w:val="20"/>
        </w:rPr>
        <w:t>RAP – A Basic Context Awareness Model</w:t>
      </w:r>
      <w:r w:rsidRPr="00C80179">
        <w:rPr>
          <w:sz w:val="20"/>
          <w:szCs w:val="20"/>
        </w:rPr>
        <w:t xml:space="preserve"> </w:t>
      </w:r>
    </w:p>
    <w:p w:rsidR="006963E9" w:rsidRPr="006963E9" w:rsidRDefault="003C1207" w:rsidP="006222AE">
      <w:pPr>
        <w:rPr>
          <w:color w:val="FF0000"/>
          <w:sz w:val="20"/>
          <w:szCs w:val="20"/>
        </w:rPr>
      </w:pPr>
      <w:r>
        <w:rPr>
          <w:sz w:val="20"/>
          <w:szCs w:val="20"/>
        </w:rPr>
        <w:t>[19]</w:t>
      </w:r>
      <w:r w:rsidR="006963E9">
        <w:rPr>
          <w:sz w:val="20"/>
          <w:szCs w:val="20"/>
        </w:rPr>
        <w:t xml:space="preserve"> </w:t>
      </w:r>
      <w:r w:rsidR="006963E9">
        <w:rPr>
          <w:color w:val="FF0000"/>
          <w:sz w:val="20"/>
          <w:szCs w:val="20"/>
        </w:rPr>
        <w:t xml:space="preserve">REFERINTA LICENTA </w:t>
      </w:r>
      <w:proofErr w:type="gramStart"/>
      <w:r w:rsidR="006963E9">
        <w:rPr>
          <w:color w:val="FF0000"/>
          <w:sz w:val="20"/>
          <w:szCs w:val="20"/>
        </w:rPr>
        <w:t>GEORGIANA</w:t>
      </w:r>
      <w:proofErr w:type="gramEnd"/>
      <w:r w:rsidR="004F4005">
        <w:rPr>
          <w:color w:val="FF0000"/>
          <w:sz w:val="20"/>
          <w:szCs w:val="20"/>
        </w:rPr>
        <w:br/>
        <w:t xml:space="preserve">[20] </w:t>
      </w:r>
      <w:hyperlink r:id="rId23" w:history="1">
        <w:r w:rsidR="004F4005">
          <w:rPr>
            <w:rStyle w:val="Hyperlink"/>
          </w:rPr>
          <w:t>http://dsrl.coned.utcluj.ro/</w:t>
        </w:r>
      </w:hyperlink>
      <w:r w:rsidR="004B7D86">
        <w:t xml:space="preserve"> </w:t>
      </w:r>
    </w:p>
    <w:p w:rsidR="00C80179" w:rsidRDefault="003C1207" w:rsidP="006222AE">
      <w:r>
        <w:rPr>
          <w:sz w:val="20"/>
          <w:szCs w:val="20"/>
        </w:rPr>
        <w:t xml:space="preserve"> </w:t>
      </w:r>
      <w:r w:rsidR="00AD0491">
        <w:rPr>
          <w:sz w:val="20"/>
          <w:szCs w:val="20"/>
        </w:rPr>
        <w:t xml:space="preserve">[21] </w:t>
      </w:r>
      <w:r w:rsidRPr="003C1207">
        <w:rPr>
          <w:b/>
          <w:sz w:val="20"/>
          <w:szCs w:val="20"/>
        </w:rPr>
        <w:t>Protégé</w:t>
      </w:r>
      <w:r>
        <w:rPr>
          <w:sz w:val="20"/>
          <w:szCs w:val="20"/>
        </w:rPr>
        <w:t xml:space="preserve">, </w:t>
      </w:r>
      <w:hyperlink r:id="rId24" w:history="1">
        <w:r>
          <w:rPr>
            <w:rStyle w:val="Hyperlink"/>
          </w:rPr>
          <w:t>http://protege.stanford.edu/</w:t>
        </w:r>
      </w:hyperlink>
    </w:p>
    <w:p w:rsidR="00F0369E" w:rsidRPr="00C80179" w:rsidRDefault="00F0369E" w:rsidP="006222AE">
      <w:pPr>
        <w:rPr>
          <w:sz w:val="20"/>
          <w:szCs w:val="20"/>
        </w:rPr>
      </w:pPr>
      <w:r>
        <w:t xml:space="preserve">[22] </w:t>
      </w:r>
      <w:hyperlink r:id="rId25" w:history="1">
        <w:r>
          <w:rPr>
            <w:rStyle w:val="Hyperlink"/>
          </w:rPr>
          <w:t>http://www.w3.org/Submission/SWRL/</w:t>
        </w:r>
      </w:hyperlink>
    </w:p>
    <w:sectPr w:rsidR="00F0369E" w:rsidRPr="00C80179" w:rsidSect="008731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DejaVu Sans Mono">
    <w:altName w:val="Consolas"/>
    <w:charset w:val="00"/>
    <w:family w:val="modern"/>
    <w:pitch w:val="fixed"/>
    <w:sig w:usb0="00000001" w:usb1="500079FB" w:usb2="00000020" w:usb3="00000000" w:csb0="0000009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402D8"/>
    <w:multiLevelType w:val="hybridMultilevel"/>
    <w:tmpl w:val="2F509D14"/>
    <w:lvl w:ilvl="0" w:tplc="0F5A70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A4787"/>
    <w:multiLevelType w:val="hybridMultilevel"/>
    <w:tmpl w:val="B7AA96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E476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BFA1A07"/>
    <w:multiLevelType w:val="multilevel"/>
    <w:tmpl w:val="8BB2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C71A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69B6CA2"/>
    <w:multiLevelType w:val="hybridMultilevel"/>
    <w:tmpl w:val="80F47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0C40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B52735"/>
    <w:multiLevelType w:val="multilevel"/>
    <w:tmpl w:val="932436F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A8C7C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1681A4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2DC5DDD"/>
    <w:multiLevelType w:val="hybridMultilevel"/>
    <w:tmpl w:val="65CA4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DE2C65"/>
    <w:multiLevelType w:val="multilevel"/>
    <w:tmpl w:val="B3E01B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A3F4FF3"/>
    <w:multiLevelType w:val="hybridMultilevel"/>
    <w:tmpl w:val="AEE2B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8B875FF"/>
    <w:multiLevelType w:val="hybridMultilevel"/>
    <w:tmpl w:val="F020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D90D2E"/>
    <w:multiLevelType w:val="hybridMultilevel"/>
    <w:tmpl w:val="911414BA"/>
    <w:lvl w:ilvl="0" w:tplc="04090001">
      <w:start w:val="1"/>
      <w:numFmt w:val="bullet"/>
      <w:lvlText w:val=""/>
      <w:lvlJc w:val="left"/>
      <w:pPr>
        <w:ind w:left="1534" w:hanging="360"/>
      </w:pPr>
      <w:rPr>
        <w:rFonts w:ascii="Symbol" w:hAnsi="Symbol"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15">
    <w:nsid w:val="4F535E18"/>
    <w:multiLevelType w:val="hybridMultilevel"/>
    <w:tmpl w:val="310E5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3DE3521"/>
    <w:multiLevelType w:val="hybridMultilevel"/>
    <w:tmpl w:val="E61C4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24E1E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32C66CE"/>
    <w:multiLevelType w:val="hybridMultilevel"/>
    <w:tmpl w:val="72104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7DB08C8"/>
    <w:multiLevelType w:val="hybridMultilevel"/>
    <w:tmpl w:val="3ABE18E6"/>
    <w:lvl w:ilvl="0" w:tplc="0058809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ED4DB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687D417C"/>
    <w:multiLevelType w:val="hybridMultilevel"/>
    <w:tmpl w:val="E4788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FE87A0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35C6C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83C6494"/>
    <w:multiLevelType w:val="hybridMultilevel"/>
    <w:tmpl w:val="45983D3C"/>
    <w:lvl w:ilvl="0" w:tplc="F4D4FA56">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7AF1308E"/>
    <w:multiLevelType w:val="hybridMultilevel"/>
    <w:tmpl w:val="FDFEAEAE"/>
    <w:lvl w:ilvl="0" w:tplc="3C50373A">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40160D"/>
    <w:multiLevelType w:val="multilevel"/>
    <w:tmpl w:val="B3E01B9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F291528"/>
    <w:multiLevelType w:val="hybridMultilevel"/>
    <w:tmpl w:val="B3AC51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0"/>
  </w:num>
  <w:num w:numId="2">
    <w:abstractNumId w:val="22"/>
  </w:num>
  <w:num w:numId="3">
    <w:abstractNumId w:val="26"/>
  </w:num>
  <w:num w:numId="4">
    <w:abstractNumId w:val="11"/>
  </w:num>
  <w:num w:numId="5">
    <w:abstractNumId w:val="12"/>
  </w:num>
  <w:num w:numId="6">
    <w:abstractNumId w:val="23"/>
  </w:num>
  <w:num w:numId="7">
    <w:abstractNumId w:val="20"/>
  </w:num>
  <w:num w:numId="8">
    <w:abstractNumId w:val="3"/>
  </w:num>
  <w:num w:numId="9">
    <w:abstractNumId w:val="8"/>
  </w:num>
  <w:num w:numId="10">
    <w:abstractNumId w:val="6"/>
  </w:num>
  <w:num w:numId="11">
    <w:abstractNumId w:val="2"/>
  </w:num>
  <w:num w:numId="12">
    <w:abstractNumId w:val="27"/>
  </w:num>
  <w:num w:numId="13">
    <w:abstractNumId w:val="16"/>
  </w:num>
  <w:num w:numId="14">
    <w:abstractNumId w:val="15"/>
  </w:num>
  <w:num w:numId="15">
    <w:abstractNumId w:val="14"/>
  </w:num>
  <w:num w:numId="16">
    <w:abstractNumId w:val="13"/>
  </w:num>
  <w:num w:numId="17">
    <w:abstractNumId w:val="7"/>
  </w:num>
  <w:num w:numId="18">
    <w:abstractNumId w:val="17"/>
  </w:num>
  <w:num w:numId="19">
    <w:abstractNumId w:val="19"/>
  </w:num>
  <w:num w:numId="20">
    <w:abstractNumId w:val="0"/>
  </w:num>
  <w:num w:numId="21">
    <w:abstractNumId w:val="25"/>
  </w:num>
  <w:num w:numId="22">
    <w:abstractNumId w:val="24"/>
  </w:num>
  <w:num w:numId="23">
    <w:abstractNumId w:val="4"/>
  </w:num>
  <w:num w:numId="24">
    <w:abstractNumId w:val="1"/>
  </w:num>
  <w:num w:numId="25">
    <w:abstractNumId w:val="21"/>
  </w:num>
  <w:num w:numId="26">
    <w:abstractNumId w:val="18"/>
  </w:num>
  <w:num w:numId="27">
    <w:abstractNumId w:val="5"/>
  </w:num>
  <w:num w:numId="28">
    <w:abstractNumId w:val="9"/>
  </w:num>
  <w:num w:numId="2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90451"/>
    <w:rsid w:val="00000ED2"/>
    <w:rsid w:val="00001226"/>
    <w:rsid w:val="000024F7"/>
    <w:rsid w:val="00002BC4"/>
    <w:rsid w:val="000103D7"/>
    <w:rsid w:val="00013ED4"/>
    <w:rsid w:val="00014395"/>
    <w:rsid w:val="000164B1"/>
    <w:rsid w:val="00016D42"/>
    <w:rsid w:val="000178B7"/>
    <w:rsid w:val="00026AA2"/>
    <w:rsid w:val="00030A48"/>
    <w:rsid w:val="00032041"/>
    <w:rsid w:val="00032689"/>
    <w:rsid w:val="00033F71"/>
    <w:rsid w:val="00034648"/>
    <w:rsid w:val="0003480B"/>
    <w:rsid w:val="00047599"/>
    <w:rsid w:val="00057D7B"/>
    <w:rsid w:val="000662A0"/>
    <w:rsid w:val="0006745D"/>
    <w:rsid w:val="00070D52"/>
    <w:rsid w:val="00072B4A"/>
    <w:rsid w:val="000746E9"/>
    <w:rsid w:val="00074B2A"/>
    <w:rsid w:val="00083F3E"/>
    <w:rsid w:val="000840A9"/>
    <w:rsid w:val="00091E5F"/>
    <w:rsid w:val="000924A4"/>
    <w:rsid w:val="000939BC"/>
    <w:rsid w:val="000A14E4"/>
    <w:rsid w:val="000A21EC"/>
    <w:rsid w:val="000A25ED"/>
    <w:rsid w:val="000A448F"/>
    <w:rsid w:val="000C2EC5"/>
    <w:rsid w:val="000C32D8"/>
    <w:rsid w:val="000C3C9D"/>
    <w:rsid w:val="000C42CD"/>
    <w:rsid w:val="000C60DD"/>
    <w:rsid w:val="000D1403"/>
    <w:rsid w:val="000D5AC8"/>
    <w:rsid w:val="000E104A"/>
    <w:rsid w:val="000E1D05"/>
    <w:rsid w:val="000E2202"/>
    <w:rsid w:val="000E2E5F"/>
    <w:rsid w:val="000F30A2"/>
    <w:rsid w:val="00101EDF"/>
    <w:rsid w:val="001032D3"/>
    <w:rsid w:val="0010750A"/>
    <w:rsid w:val="00111F93"/>
    <w:rsid w:val="0011380C"/>
    <w:rsid w:val="00113F70"/>
    <w:rsid w:val="00117ABC"/>
    <w:rsid w:val="00120898"/>
    <w:rsid w:val="00125463"/>
    <w:rsid w:val="00130F0D"/>
    <w:rsid w:val="00131484"/>
    <w:rsid w:val="001314D6"/>
    <w:rsid w:val="00134BEC"/>
    <w:rsid w:val="001434EB"/>
    <w:rsid w:val="00143593"/>
    <w:rsid w:val="00156AA9"/>
    <w:rsid w:val="00161F7A"/>
    <w:rsid w:val="00163EE4"/>
    <w:rsid w:val="001677C0"/>
    <w:rsid w:val="0017046A"/>
    <w:rsid w:val="00170563"/>
    <w:rsid w:val="00176097"/>
    <w:rsid w:val="001863E7"/>
    <w:rsid w:val="00191AFF"/>
    <w:rsid w:val="00192343"/>
    <w:rsid w:val="00192E85"/>
    <w:rsid w:val="00193429"/>
    <w:rsid w:val="00195691"/>
    <w:rsid w:val="001A027A"/>
    <w:rsid w:val="001A0F61"/>
    <w:rsid w:val="001A3E9C"/>
    <w:rsid w:val="001A44DC"/>
    <w:rsid w:val="001A5A1F"/>
    <w:rsid w:val="001B1BB1"/>
    <w:rsid w:val="001B1DED"/>
    <w:rsid w:val="001B255F"/>
    <w:rsid w:val="001B5E9F"/>
    <w:rsid w:val="001C0069"/>
    <w:rsid w:val="001C1CA6"/>
    <w:rsid w:val="001C4425"/>
    <w:rsid w:val="001D1278"/>
    <w:rsid w:val="001D14BC"/>
    <w:rsid w:val="001D726D"/>
    <w:rsid w:val="001D7D4F"/>
    <w:rsid w:val="001E2705"/>
    <w:rsid w:val="001F1A63"/>
    <w:rsid w:val="001F1D6E"/>
    <w:rsid w:val="001F2C96"/>
    <w:rsid w:val="001F3D96"/>
    <w:rsid w:val="002015E7"/>
    <w:rsid w:val="002027A3"/>
    <w:rsid w:val="00226D4A"/>
    <w:rsid w:val="002325E8"/>
    <w:rsid w:val="00232D0E"/>
    <w:rsid w:val="00235BB7"/>
    <w:rsid w:val="00236C15"/>
    <w:rsid w:val="002375BF"/>
    <w:rsid w:val="00243AD0"/>
    <w:rsid w:val="00245218"/>
    <w:rsid w:val="002476AC"/>
    <w:rsid w:val="002553ED"/>
    <w:rsid w:val="00255946"/>
    <w:rsid w:val="00257C55"/>
    <w:rsid w:val="00257D80"/>
    <w:rsid w:val="00261479"/>
    <w:rsid w:val="00261D54"/>
    <w:rsid w:val="0026468D"/>
    <w:rsid w:val="00266D0D"/>
    <w:rsid w:val="00275FA5"/>
    <w:rsid w:val="00276CF7"/>
    <w:rsid w:val="00283A0C"/>
    <w:rsid w:val="00283C52"/>
    <w:rsid w:val="002843CA"/>
    <w:rsid w:val="002859CB"/>
    <w:rsid w:val="00287602"/>
    <w:rsid w:val="0029243B"/>
    <w:rsid w:val="00295D3A"/>
    <w:rsid w:val="002A0AB1"/>
    <w:rsid w:val="002A0E9D"/>
    <w:rsid w:val="002A2292"/>
    <w:rsid w:val="002A2319"/>
    <w:rsid w:val="002A5FD0"/>
    <w:rsid w:val="002A619D"/>
    <w:rsid w:val="002A7566"/>
    <w:rsid w:val="002B0A8B"/>
    <w:rsid w:val="002B250B"/>
    <w:rsid w:val="002B62BD"/>
    <w:rsid w:val="002B665D"/>
    <w:rsid w:val="002B737C"/>
    <w:rsid w:val="002C1B64"/>
    <w:rsid w:val="002C2DEE"/>
    <w:rsid w:val="002C3197"/>
    <w:rsid w:val="002C3C5B"/>
    <w:rsid w:val="002C483F"/>
    <w:rsid w:val="002C4E81"/>
    <w:rsid w:val="002D00DF"/>
    <w:rsid w:val="002D6184"/>
    <w:rsid w:val="002E0852"/>
    <w:rsid w:val="002E0A5C"/>
    <w:rsid w:val="002E3188"/>
    <w:rsid w:val="002E3BAE"/>
    <w:rsid w:val="002E4EE5"/>
    <w:rsid w:val="002E68A8"/>
    <w:rsid w:val="002E6D6B"/>
    <w:rsid w:val="002E7392"/>
    <w:rsid w:val="002F23CB"/>
    <w:rsid w:val="002F7450"/>
    <w:rsid w:val="00300709"/>
    <w:rsid w:val="00301946"/>
    <w:rsid w:val="00302AB9"/>
    <w:rsid w:val="00302D6A"/>
    <w:rsid w:val="00302DAC"/>
    <w:rsid w:val="00302E47"/>
    <w:rsid w:val="003057D1"/>
    <w:rsid w:val="00306CCB"/>
    <w:rsid w:val="00310090"/>
    <w:rsid w:val="00311D5D"/>
    <w:rsid w:val="003121A2"/>
    <w:rsid w:val="00321CAE"/>
    <w:rsid w:val="00321CB5"/>
    <w:rsid w:val="00323217"/>
    <w:rsid w:val="0033149E"/>
    <w:rsid w:val="0033395F"/>
    <w:rsid w:val="00333CEA"/>
    <w:rsid w:val="003345AB"/>
    <w:rsid w:val="003349DE"/>
    <w:rsid w:val="0034415B"/>
    <w:rsid w:val="003443F8"/>
    <w:rsid w:val="00346C66"/>
    <w:rsid w:val="00347433"/>
    <w:rsid w:val="003568E9"/>
    <w:rsid w:val="00362A62"/>
    <w:rsid w:val="0036304F"/>
    <w:rsid w:val="003646BA"/>
    <w:rsid w:val="00367629"/>
    <w:rsid w:val="0037073B"/>
    <w:rsid w:val="003721D6"/>
    <w:rsid w:val="00376CB0"/>
    <w:rsid w:val="003809D1"/>
    <w:rsid w:val="00380B71"/>
    <w:rsid w:val="00382C76"/>
    <w:rsid w:val="0038540F"/>
    <w:rsid w:val="003858A8"/>
    <w:rsid w:val="00393FC6"/>
    <w:rsid w:val="00394146"/>
    <w:rsid w:val="00394D0A"/>
    <w:rsid w:val="003A04FB"/>
    <w:rsid w:val="003A0926"/>
    <w:rsid w:val="003A0972"/>
    <w:rsid w:val="003A3DF6"/>
    <w:rsid w:val="003A7CFC"/>
    <w:rsid w:val="003A7ECB"/>
    <w:rsid w:val="003B0774"/>
    <w:rsid w:val="003B3488"/>
    <w:rsid w:val="003B4DE3"/>
    <w:rsid w:val="003C0330"/>
    <w:rsid w:val="003C1207"/>
    <w:rsid w:val="003C3DD7"/>
    <w:rsid w:val="003C40CD"/>
    <w:rsid w:val="003C4953"/>
    <w:rsid w:val="003C695C"/>
    <w:rsid w:val="003D14D7"/>
    <w:rsid w:val="003D47C9"/>
    <w:rsid w:val="003D4A0F"/>
    <w:rsid w:val="003D4A1A"/>
    <w:rsid w:val="003D75B6"/>
    <w:rsid w:val="003E2AF9"/>
    <w:rsid w:val="003E383E"/>
    <w:rsid w:val="003E709A"/>
    <w:rsid w:val="003F7F14"/>
    <w:rsid w:val="00405F26"/>
    <w:rsid w:val="00406D53"/>
    <w:rsid w:val="00415C30"/>
    <w:rsid w:val="00416453"/>
    <w:rsid w:val="00424858"/>
    <w:rsid w:val="004253FB"/>
    <w:rsid w:val="0042725B"/>
    <w:rsid w:val="00430F66"/>
    <w:rsid w:val="004311B4"/>
    <w:rsid w:val="004329CE"/>
    <w:rsid w:val="00435488"/>
    <w:rsid w:val="00437FA0"/>
    <w:rsid w:val="00440581"/>
    <w:rsid w:val="00444307"/>
    <w:rsid w:val="004456DA"/>
    <w:rsid w:val="00446BBB"/>
    <w:rsid w:val="00450F17"/>
    <w:rsid w:val="004521B3"/>
    <w:rsid w:val="004533A7"/>
    <w:rsid w:val="00456074"/>
    <w:rsid w:val="004571E1"/>
    <w:rsid w:val="00462020"/>
    <w:rsid w:val="00463029"/>
    <w:rsid w:val="00463263"/>
    <w:rsid w:val="00465B05"/>
    <w:rsid w:val="00467261"/>
    <w:rsid w:val="00470D50"/>
    <w:rsid w:val="004718D1"/>
    <w:rsid w:val="00472AB2"/>
    <w:rsid w:val="004750DE"/>
    <w:rsid w:val="004811E0"/>
    <w:rsid w:val="00486180"/>
    <w:rsid w:val="00486D6D"/>
    <w:rsid w:val="004879BA"/>
    <w:rsid w:val="0049023A"/>
    <w:rsid w:val="004908D8"/>
    <w:rsid w:val="00490B28"/>
    <w:rsid w:val="0049499F"/>
    <w:rsid w:val="004A1F46"/>
    <w:rsid w:val="004A4008"/>
    <w:rsid w:val="004B1825"/>
    <w:rsid w:val="004B2095"/>
    <w:rsid w:val="004B7D86"/>
    <w:rsid w:val="004C0AAE"/>
    <w:rsid w:val="004C4953"/>
    <w:rsid w:val="004C4D68"/>
    <w:rsid w:val="004C52F0"/>
    <w:rsid w:val="004C547D"/>
    <w:rsid w:val="004C5B4F"/>
    <w:rsid w:val="004D1D8A"/>
    <w:rsid w:val="004D3522"/>
    <w:rsid w:val="004D51CD"/>
    <w:rsid w:val="004D57FB"/>
    <w:rsid w:val="004D5D22"/>
    <w:rsid w:val="004D6378"/>
    <w:rsid w:val="004D7D4D"/>
    <w:rsid w:val="004E1F39"/>
    <w:rsid w:val="004E219C"/>
    <w:rsid w:val="004E2856"/>
    <w:rsid w:val="004E7511"/>
    <w:rsid w:val="004F4005"/>
    <w:rsid w:val="004F56F4"/>
    <w:rsid w:val="004F7321"/>
    <w:rsid w:val="004F7FDA"/>
    <w:rsid w:val="00506A39"/>
    <w:rsid w:val="00507B0E"/>
    <w:rsid w:val="00511BAB"/>
    <w:rsid w:val="00514B3B"/>
    <w:rsid w:val="00515A4C"/>
    <w:rsid w:val="005163FA"/>
    <w:rsid w:val="0052105A"/>
    <w:rsid w:val="00521CFA"/>
    <w:rsid w:val="00522235"/>
    <w:rsid w:val="00526770"/>
    <w:rsid w:val="005309FB"/>
    <w:rsid w:val="00531B66"/>
    <w:rsid w:val="0053331C"/>
    <w:rsid w:val="00540DD8"/>
    <w:rsid w:val="0054127F"/>
    <w:rsid w:val="00542A51"/>
    <w:rsid w:val="00544A50"/>
    <w:rsid w:val="00551400"/>
    <w:rsid w:val="005611BB"/>
    <w:rsid w:val="005614EC"/>
    <w:rsid w:val="005626F7"/>
    <w:rsid w:val="00564FB3"/>
    <w:rsid w:val="00566228"/>
    <w:rsid w:val="005717AD"/>
    <w:rsid w:val="00576268"/>
    <w:rsid w:val="00576A0A"/>
    <w:rsid w:val="00583079"/>
    <w:rsid w:val="00590DED"/>
    <w:rsid w:val="00591172"/>
    <w:rsid w:val="00596CC1"/>
    <w:rsid w:val="00596E85"/>
    <w:rsid w:val="005A05D2"/>
    <w:rsid w:val="005A1CB6"/>
    <w:rsid w:val="005A4199"/>
    <w:rsid w:val="005A743C"/>
    <w:rsid w:val="005A7543"/>
    <w:rsid w:val="005B0F33"/>
    <w:rsid w:val="005B2F6C"/>
    <w:rsid w:val="005B364B"/>
    <w:rsid w:val="005B4E9D"/>
    <w:rsid w:val="005B7D4F"/>
    <w:rsid w:val="005C1F3B"/>
    <w:rsid w:val="005C225E"/>
    <w:rsid w:val="005C65E1"/>
    <w:rsid w:val="005C757F"/>
    <w:rsid w:val="005D203A"/>
    <w:rsid w:val="005D4CB8"/>
    <w:rsid w:val="005D5988"/>
    <w:rsid w:val="005D757D"/>
    <w:rsid w:val="005E19CE"/>
    <w:rsid w:val="005E7279"/>
    <w:rsid w:val="005F27E7"/>
    <w:rsid w:val="005F3D65"/>
    <w:rsid w:val="00600F52"/>
    <w:rsid w:val="0060224E"/>
    <w:rsid w:val="00602D09"/>
    <w:rsid w:val="006116B4"/>
    <w:rsid w:val="00613F26"/>
    <w:rsid w:val="00616353"/>
    <w:rsid w:val="00616456"/>
    <w:rsid w:val="0061693B"/>
    <w:rsid w:val="006177D4"/>
    <w:rsid w:val="00620136"/>
    <w:rsid w:val="006222AE"/>
    <w:rsid w:val="006243BF"/>
    <w:rsid w:val="00635D3B"/>
    <w:rsid w:val="00636CA7"/>
    <w:rsid w:val="006451A5"/>
    <w:rsid w:val="00650E99"/>
    <w:rsid w:val="00653354"/>
    <w:rsid w:val="00656309"/>
    <w:rsid w:val="0066045D"/>
    <w:rsid w:val="00661691"/>
    <w:rsid w:val="006626D5"/>
    <w:rsid w:val="0066289D"/>
    <w:rsid w:val="00664AC6"/>
    <w:rsid w:val="00670BC9"/>
    <w:rsid w:val="00672DF9"/>
    <w:rsid w:val="00673D70"/>
    <w:rsid w:val="00675BBC"/>
    <w:rsid w:val="00676602"/>
    <w:rsid w:val="0067671D"/>
    <w:rsid w:val="006803A0"/>
    <w:rsid w:val="00683B63"/>
    <w:rsid w:val="00693B73"/>
    <w:rsid w:val="006963E9"/>
    <w:rsid w:val="006A40CE"/>
    <w:rsid w:val="006A6302"/>
    <w:rsid w:val="006B0ACE"/>
    <w:rsid w:val="006B26CD"/>
    <w:rsid w:val="006B5BDD"/>
    <w:rsid w:val="006B6078"/>
    <w:rsid w:val="006B69FB"/>
    <w:rsid w:val="006B7678"/>
    <w:rsid w:val="006C3B75"/>
    <w:rsid w:val="006C5AD4"/>
    <w:rsid w:val="006D1C3B"/>
    <w:rsid w:val="006E1DF6"/>
    <w:rsid w:val="006E1FB0"/>
    <w:rsid w:val="006E20C3"/>
    <w:rsid w:val="006E22C3"/>
    <w:rsid w:val="006E51EC"/>
    <w:rsid w:val="006F0742"/>
    <w:rsid w:val="006F1719"/>
    <w:rsid w:val="006F4407"/>
    <w:rsid w:val="006F4EC5"/>
    <w:rsid w:val="006F666B"/>
    <w:rsid w:val="0070320E"/>
    <w:rsid w:val="007102CC"/>
    <w:rsid w:val="00711185"/>
    <w:rsid w:val="00711F01"/>
    <w:rsid w:val="00712337"/>
    <w:rsid w:val="00716271"/>
    <w:rsid w:val="00716BB0"/>
    <w:rsid w:val="0072278E"/>
    <w:rsid w:val="00723AB9"/>
    <w:rsid w:val="00723E7C"/>
    <w:rsid w:val="00730398"/>
    <w:rsid w:val="00731218"/>
    <w:rsid w:val="007316F9"/>
    <w:rsid w:val="007317FD"/>
    <w:rsid w:val="00740ACA"/>
    <w:rsid w:val="00741E10"/>
    <w:rsid w:val="007513CF"/>
    <w:rsid w:val="00752758"/>
    <w:rsid w:val="0075485E"/>
    <w:rsid w:val="007553B2"/>
    <w:rsid w:val="007559E0"/>
    <w:rsid w:val="007567FF"/>
    <w:rsid w:val="00757854"/>
    <w:rsid w:val="00757E70"/>
    <w:rsid w:val="00760A61"/>
    <w:rsid w:val="007613CF"/>
    <w:rsid w:val="00761EEA"/>
    <w:rsid w:val="0077171B"/>
    <w:rsid w:val="00773A62"/>
    <w:rsid w:val="00773AE6"/>
    <w:rsid w:val="007752B0"/>
    <w:rsid w:val="00777E07"/>
    <w:rsid w:val="00783950"/>
    <w:rsid w:val="00787056"/>
    <w:rsid w:val="00791F56"/>
    <w:rsid w:val="00796B3E"/>
    <w:rsid w:val="00796E8E"/>
    <w:rsid w:val="007973E4"/>
    <w:rsid w:val="007A4889"/>
    <w:rsid w:val="007A574B"/>
    <w:rsid w:val="007A5BAB"/>
    <w:rsid w:val="007A6502"/>
    <w:rsid w:val="007A6F19"/>
    <w:rsid w:val="007A7084"/>
    <w:rsid w:val="007A71F3"/>
    <w:rsid w:val="007A7F26"/>
    <w:rsid w:val="007B5B93"/>
    <w:rsid w:val="007B6F6B"/>
    <w:rsid w:val="007B77E4"/>
    <w:rsid w:val="007C436B"/>
    <w:rsid w:val="007C65D1"/>
    <w:rsid w:val="007D115F"/>
    <w:rsid w:val="007D67CD"/>
    <w:rsid w:val="007D6D4F"/>
    <w:rsid w:val="007E1CD6"/>
    <w:rsid w:val="007E1EB5"/>
    <w:rsid w:val="007E58BE"/>
    <w:rsid w:val="007F054C"/>
    <w:rsid w:val="007F182D"/>
    <w:rsid w:val="007F200E"/>
    <w:rsid w:val="007F64F1"/>
    <w:rsid w:val="007F7441"/>
    <w:rsid w:val="007F7862"/>
    <w:rsid w:val="008031EB"/>
    <w:rsid w:val="00806E31"/>
    <w:rsid w:val="00811F7A"/>
    <w:rsid w:val="00814699"/>
    <w:rsid w:val="00815180"/>
    <w:rsid w:val="00816AF9"/>
    <w:rsid w:val="008179BB"/>
    <w:rsid w:val="00820402"/>
    <w:rsid w:val="00820624"/>
    <w:rsid w:val="00821401"/>
    <w:rsid w:val="00822AE1"/>
    <w:rsid w:val="00823781"/>
    <w:rsid w:val="00824FE3"/>
    <w:rsid w:val="00825554"/>
    <w:rsid w:val="00825DF3"/>
    <w:rsid w:val="008320C7"/>
    <w:rsid w:val="0083240C"/>
    <w:rsid w:val="008342BA"/>
    <w:rsid w:val="0083458E"/>
    <w:rsid w:val="00836D8F"/>
    <w:rsid w:val="0084096B"/>
    <w:rsid w:val="008413BC"/>
    <w:rsid w:val="008450AC"/>
    <w:rsid w:val="00845E13"/>
    <w:rsid w:val="0084710B"/>
    <w:rsid w:val="00862BC8"/>
    <w:rsid w:val="008648AE"/>
    <w:rsid w:val="00867579"/>
    <w:rsid w:val="008721AB"/>
    <w:rsid w:val="008731AB"/>
    <w:rsid w:val="00874E71"/>
    <w:rsid w:val="00880396"/>
    <w:rsid w:val="00881AD2"/>
    <w:rsid w:val="00882157"/>
    <w:rsid w:val="00886419"/>
    <w:rsid w:val="00887D3A"/>
    <w:rsid w:val="00893B40"/>
    <w:rsid w:val="008941A9"/>
    <w:rsid w:val="008951B4"/>
    <w:rsid w:val="008A0CE7"/>
    <w:rsid w:val="008A6B59"/>
    <w:rsid w:val="008B2784"/>
    <w:rsid w:val="008C1A87"/>
    <w:rsid w:val="008D1BA2"/>
    <w:rsid w:val="008D6AC5"/>
    <w:rsid w:val="008E0770"/>
    <w:rsid w:val="008E149D"/>
    <w:rsid w:val="008E4F38"/>
    <w:rsid w:val="008E5A0D"/>
    <w:rsid w:val="008E771F"/>
    <w:rsid w:val="008F03E5"/>
    <w:rsid w:val="008F19F6"/>
    <w:rsid w:val="008F2FD6"/>
    <w:rsid w:val="008F4927"/>
    <w:rsid w:val="008F6DA9"/>
    <w:rsid w:val="008F7BE4"/>
    <w:rsid w:val="0090003E"/>
    <w:rsid w:val="00900AC2"/>
    <w:rsid w:val="009031E0"/>
    <w:rsid w:val="00911C3E"/>
    <w:rsid w:val="00913511"/>
    <w:rsid w:val="00916625"/>
    <w:rsid w:val="009207BB"/>
    <w:rsid w:val="009209AD"/>
    <w:rsid w:val="00922110"/>
    <w:rsid w:val="00922386"/>
    <w:rsid w:val="00924271"/>
    <w:rsid w:val="0092676E"/>
    <w:rsid w:val="00930E5D"/>
    <w:rsid w:val="009370DB"/>
    <w:rsid w:val="00937B5A"/>
    <w:rsid w:val="009409E9"/>
    <w:rsid w:val="009428C2"/>
    <w:rsid w:val="00943018"/>
    <w:rsid w:val="00943504"/>
    <w:rsid w:val="009448BC"/>
    <w:rsid w:val="00944C38"/>
    <w:rsid w:val="00951B0E"/>
    <w:rsid w:val="009530DD"/>
    <w:rsid w:val="0095633D"/>
    <w:rsid w:val="00963272"/>
    <w:rsid w:val="00967780"/>
    <w:rsid w:val="0097142D"/>
    <w:rsid w:val="0097475E"/>
    <w:rsid w:val="00977392"/>
    <w:rsid w:val="00982F57"/>
    <w:rsid w:val="0098402F"/>
    <w:rsid w:val="00984E40"/>
    <w:rsid w:val="00990E01"/>
    <w:rsid w:val="0099100D"/>
    <w:rsid w:val="00991BAC"/>
    <w:rsid w:val="009949AA"/>
    <w:rsid w:val="00994AB0"/>
    <w:rsid w:val="00995A15"/>
    <w:rsid w:val="0099668B"/>
    <w:rsid w:val="009A02A0"/>
    <w:rsid w:val="009A0CF3"/>
    <w:rsid w:val="009A4142"/>
    <w:rsid w:val="009B07B8"/>
    <w:rsid w:val="009B0D34"/>
    <w:rsid w:val="009B2EC5"/>
    <w:rsid w:val="009C019D"/>
    <w:rsid w:val="009C024F"/>
    <w:rsid w:val="009C0EBA"/>
    <w:rsid w:val="009C12B6"/>
    <w:rsid w:val="009C1C62"/>
    <w:rsid w:val="009C1CFD"/>
    <w:rsid w:val="009C4D73"/>
    <w:rsid w:val="009D0BE7"/>
    <w:rsid w:val="009D6047"/>
    <w:rsid w:val="009D692A"/>
    <w:rsid w:val="009D7270"/>
    <w:rsid w:val="009E2B4C"/>
    <w:rsid w:val="009E5E3F"/>
    <w:rsid w:val="009E6ACC"/>
    <w:rsid w:val="009E71C9"/>
    <w:rsid w:val="009E7A85"/>
    <w:rsid w:val="009F2938"/>
    <w:rsid w:val="009F3048"/>
    <w:rsid w:val="009F3F00"/>
    <w:rsid w:val="009F4257"/>
    <w:rsid w:val="009F6C7F"/>
    <w:rsid w:val="009F7262"/>
    <w:rsid w:val="00A01B98"/>
    <w:rsid w:val="00A059F4"/>
    <w:rsid w:val="00A07B81"/>
    <w:rsid w:val="00A11D60"/>
    <w:rsid w:val="00A1591D"/>
    <w:rsid w:val="00A209C9"/>
    <w:rsid w:val="00A26FCB"/>
    <w:rsid w:val="00A308D0"/>
    <w:rsid w:val="00A32D19"/>
    <w:rsid w:val="00A32E41"/>
    <w:rsid w:val="00A33B00"/>
    <w:rsid w:val="00A3472B"/>
    <w:rsid w:val="00A3553E"/>
    <w:rsid w:val="00A376C8"/>
    <w:rsid w:val="00A378C7"/>
    <w:rsid w:val="00A40861"/>
    <w:rsid w:val="00A4099F"/>
    <w:rsid w:val="00A41015"/>
    <w:rsid w:val="00A41B55"/>
    <w:rsid w:val="00A41CB2"/>
    <w:rsid w:val="00A4218C"/>
    <w:rsid w:val="00A46EAD"/>
    <w:rsid w:val="00A550E3"/>
    <w:rsid w:val="00A564BD"/>
    <w:rsid w:val="00A5721F"/>
    <w:rsid w:val="00A61086"/>
    <w:rsid w:val="00A62EBA"/>
    <w:rsid w:val="00A65F93"/>
    <w:rsid w:val="00A66F6B"/>
    <w:rsid w:val="00A71136"/>
    <w:rsid w:val="00A74C06"/>
    <w:rsid w:val="00A77D82"/>
    <w:rsid w:val="00A812E4"/>
    <w:rsid w:val="00A865D2"/>
    <w:rsid w:val="00A91A4F"/>
    <w:rsid w:val="00A91E7E"/>
    <w:rsid w:val="00A9230E"/>
    <w:rsid w:val="00A944C2"/>
    <w:rsid w:val="00A95CAC"/>
    <w:rsid w:val="00A95EC8"/>
    <w:rsid w:val="00AA157F"/>
    <w:rsid w:val="00AA41E2"/>
    <w:rsid w:val="00AA4E24"/>
    <w:rsid w:val="00AB0BBC"/>
    <w:rsid w:val="00AB5E66"/>
    <w:rsid w:val="00AB7EBF"/>
    <w:rsid w:val="00AC37BE"/>
    <w:rsid w:val="00AD0491"/>
    <w:rsid w:val="00AD122A"/>
    <w:rsid w:val="00AD3EEB"/>
    <w:rsid w:val="00AD607B"/>
    <w:rsid w:val="00AE02EE"/>
    <w:rsid w:val="00AE4CA8"/>
    <w:rsid w:val="00AE5ACD"/>
    <w:rsid w:val="00AF3034"/>
    <w:rsid w:val="00AF4433"/>
    <w:rsid w:val="00AF4BF5"/>
    <w:rsid w:val="00AF796E"/>
    <w:rsid w:val="00B01B99"/>
    <w:rsid w:val="00B0229D"/>
    <w:rsid w:val="00B05178"/>
    <w:rsid w:val="00B05962"/>
    <w:rsid w:val="00B078C3"/>
    <w:rsid w:val="00B16D67"/>
    <w:rsid w:val="00B21044"/>
    <w:rsid w:val="00B236AC"/>
    <w:rsid w:val="00B23A70"/>
    <w:rsid w:val="00B246C7"/>
    <w:rsid w:val="00B26BF2"/>
    <w:rsid w:val="00B35989"/>
    <w:rsid w:val="00B35D40"/>
    <w:rsid w:val="00B365B2"/>
    <w:rsid w:val="00B37B4B"/>
    <w:rsid w:val="00B40E44"/>
    <w:rsid w:val="00B40F67"/>
    <w:rsid w:val="00B42C13"/>
    <w:rsid w:val="00B46186"/>
    <w:rsid w:val="00B46881"/>
    <w:rsid w:val="00B50BE9"/>
    <w:rsid w:val="00B5184E"/>
    <w:rsid w:val="00B520AC"/>
    <w:rsid w:val="00B55C2D"/>
    <w:rsid w:val="00B608B2"/>
    <w:rsid w:val="00B61F77"/>
    <w:rsid w:val="00B64905"/>
    <w:rsid w:val="00B75947"/>
    <w:rsid w:val="00B76C23"/>
    <w:rsid w:val="00B800D2"/>
    <w:rsid w:val="00B8264F"/>
    <w:rsid w:val="00B83110"/>
    <w:rsid w:val="00B916DB"/>
    <w:rsid w:val="00B930AC"/>
    <w:rsid w:val="00B93E9C"/>
    <w:rsid w:val="00BA28A2"/>
    <w:rsid w:val="00BA3C81"/>
    <w:rsid w:val="00BA7CB5"/>
    <w:rsid w:val="00BB1EE7"/>
    <w:rsid w:val="00BB400C"/>
    <w:rsid w:val="00BB6654"/>
    <w:rsid w:val="00BC0BD3"/>
    <w:rsid w:val="00BD01F5"/>
    <w:rsid w:val="00BD196A"/>
    <w:rsid w:val="00BD6793"/>
    <w:rsid w:val="00BE3F71"/>
    <w:rsid w:val="00BE5BD0"/>
    <w:rsid w:val="00BE7709"/>
    <w:rsid w:val="00BF07CB"/>
    <w:rsid w:val="00BF1410"/>
    <w:rsid w:val="00BF1D3D"/>
    <w:rsid w:val="00BF5A69"/>
    <w:rsid w:val="00BF629A"/>
    <w:rsid w:val="00BF6D9E"/>
    <w:rsid w:val="00C00097"/>
    <w:rsid w:val="00C018FD"/>
    <w:rsid w:val="00C0334F"/>
    <w:rsid w:val="00C05D2C"/>
    <w:rsid w:val="00C06510"/>
    <w:rsid w:val="00C06541"/>
    <w:rsid w:val="00C10BDD"/>
    <w:rsid w:val="00C11285"/>
    <w:rsid w:val="00C1190E"/>
    <w:rsid w:val="00C11B6F"/>
    <w:rsid w:val="00C17A04"/>
    <w:rsid w:val="00C17F18"/>
    <w:rsid w:val="00C20404"/>
    <w:rsid w:val="00C22D71"/>
    <w:rsid w:val="00C22D84"/>
    <w:rsid w:val="00C25D66"/>
    <w:rsid w:val="00C3617B"/>
    <w:rsid w:val="00C370AF"/>
    <w:rsid w:val="00C40A0D"/>
    <w:rsid w:val="00C42C33"/>
    <w:rsid w:val="00C435B5"/>
    <w:rsid w:val="00C45D3C"/>
    <w:rsid w:val="00C46C8B"/>
    <w:rsid w:val="00C57F08"/>
    <w:rsid w:val="00C735B2"/>
    <w:rsid w:val="00C756D4"/>
    <w:rsid w:val="00C75BD0"/>
    <w:rsid w:val="00C76367"/>
    <w:rsid w:val="00C77883"/>
    <w:rsid w:val="00C80179"/>
    <w:rsid w:val="00C87862"/>
    <w:rsid w:val="00C90451"/>
    <w:rsid w:val="00C913C4"/>
    <w:rsid w:val="00C94016"/>
    <w:rsid w:val="00C96381"/>
    <w:rsid w:val="00CA09E0"/>
    <w:rsid w:val="00CA3771"/>
    <w:rsid w:val="00CA4104"/>
    <w:rsid w:val="00CB26B9"/>
    <w:rsid w:val="00CB39D8"/>
    <w:rsid w:val="00CB5B31"/>
    <w:rsid w:val="00CB61E6"/>
    <w:rsid w:val="00CC4E39"/>
    <w:rsid w:val="00CD1167"/>
    <w:rsid w:val="00CD3585"/>
    <w:rsid w:val="00CD5CD5"/>
    <w:rsid w:val="00CD6A99"/>
    <w:rsid w:val="00CD7995"/>
    <w:rsid w:val="00CE2237"/>
    <w:rsid w:val="00CF0AF8"/>
    <w:rsid w:val="00CF1C16"/>
    <w:rsid w:val="00CF5911"/>
    <w:rsid w:val="00CF6298"/>
    <w:rsid w:val="00D018E8"/>
    <w:rsid w:val="00D01AE3"/>
    <w:rsid w:val="00D1134C"/>
    <w:rsid w:val="00D13A89"/>
    <w:rsid w:val="00D13F17"/>
    <w:rsid w:val="00D16F48"/>
    <w:rsid w:val="00D201B7"/>
    <w:rsid w:val="00D24EA7"/>
    <w:rsid w:val="00D32CC7"/>
    <w:rsid w:val="00D32FE6"/>
    <w:rsid w:val="00D3353D"/>
    <w:rsid w:val="00D346D2"/>
    <w:rsid w:val="00D35F49"/>
    <w:rsid w:val="00D36FC6"/>
    <w:rsid w:val="00D37619"/>
    <w:rsid w:val="00D402AF"/>
    <w:rsid w:val="00D46657"/>
    <w:rsid w:val="00D46DFF"/>
    <w:rsid w:val="00D502E0"/>
    <w:rsid w:val="00D5493C"/>
    <w:rsid w:val="00D54D84"/>
    <w:rsid w:val="00D54D8A"/>
    <w:rsid w:val="00D554A0"/>
    <w:rsid w:val="00D576F3"/>
    <w:rsid w:val="00D62B0C"/>
    <w:rsid w:val="00D6756A"/>
    <w:rsid w:val="00D679A0"/>
    <w:rsid w:val="00D747D3"/>
    <w:rsid w:val="00D75AB4"/>
    <w:rsid w:val="00D7774B"/>
    <w:rsid w:val="00D847C7"/>
    <w:rsid w:val="00D87A9B"/>
    <w:rsid w:val="00D9048D"/>
    <w:rsid w:val="00D91B4D"/>
    <w:rsid w:val="00DA2BA3"/>
    <w:rsid w:val="00DA68DC"/>
    <w:rsid w:val="00DB5EE6"/>
    <w:rsid w:val="00DB61AA"/>
    <w:rsid w:val="00DB7078"/>
    <w:rsid w:val="00DC1EC8"/>
    <w:rsid w:val="00DC47E0"/>
    <w:rsid w:val="00DC75D3"/>
    <w:rsid w:val="00DC7DB1"/>
    <w:rsid w:val="00DD3BA3"/>
    <w:rsid w:val="00DE08AA"/>
    <w:rsid w:val="00DE0E2A"/>
    <w:rsid w:val="00DE36EE"/>
    <w:rsid w:val="00DE68A3"/>
    <w:rsid w:val="00DF2060"/>
    <w:rsid w:val="00DF2D99"/>
    <w:rsid w:val="00DF4C32"/>
    <w:rsid w:val="00E00CF4"/>
    <w:rsid w:val="00E01399"/>
    <w:rsid w:val="00E048D2"/>
    <w:rsid w:val="00E0491F"/>
    <w:rsid w:val="00E06BBD"/>
    <w:rsid w:val="00E10BC7"/>
    <w:rsid w:val="00E10FAF"/>
    <w:rsid w:val="00E1152F"/>
    <w:rsid w:val="00E12C25"/>
    <w:rsid w:val="00E13813"/>
    <w:rsid w:val="00E14EC9"/>
    <w:rsid w:val="00E229A9"/>
    <w:rsid w:val="00E246E3"/>
    <w:rsid w:val="00E248FB"/>
    <w:rsid w:val="00E2499F"/>
    <w:rsid w:val="00E25C89"/>
    <w:rsid w:val="00E26B2B"/>
    <w:rsid w:val="00E270C1"/>
    <w:rsid w:val="00E30270"/>
    <w:rsid w:val="00E305B0"/>
    <w:rsid w:val="00E306B1"/>
    <w:rsid w:val="00E34315"/>
    <w:rsid w:val="00E365FD"/>
    <w:rsid w:val="00E36A8E"/>
    <w:rsid w:val="00E3758A"/>
    <w:rsid w:val="00E45CC2"/>
    <w:rsid w:val="00E53580"/>
    <w:rsid w:val="00E55F60"/>
    <w:rsid w:val="00E56600"/>
    <w:rsid w:val="00E57D6B"/>
    <w:rsid w:val="00E6036E"/>
    <w:rsid w:val="00E63106"/>
    <w:rsid w:val="00E65460"/>
    <w:rsid w:val="00E65D66"/>
    <w:rsid w:val="00E66AB8"/>
    <w:rsid w:val="00E73CCB"/>
    <w:rsid w:val="00E8103F"/>
    <w:rsid w:val="00E821A4"/>
    <w:rsid w:val="00E8298C"/>
    <w:rsid w:val="00E8605A"/>
    <w:rsid w:val="00E87A5F"/>
    <w:rsid w:val="00E90EAF"/>
    <w:rsid w:val="00E94C6B"/>
    <w:rsid w:val="00E9648B"/>
    <w:rsid w:val="00E966CF"/>
    <w:rsid w:val="00E967CC"/>
    <w:rsid w:val="00EA4FD0"/>
    <w:rsid w:val="00EA5066"/>
    <w:rsid w:val="00EA54F2"/>
    <w:rsid w:val="00EA609D"/>
    <w:rsid w:val="00EB0FE7"/>
    <w:rsid w:val="00EB4015"/>
    <w:rsid w:val="00EC0D4E"/>
    <w:rsid w:val="00EC1A68"/>
    <w:rsid w:val="00EC4D16"/>
    <w:rsid w:val="00EC5269"/>
    <w:rsid w:val="00EC5A03"/>
    <w:rsid w:val="00ED5521"/>
    <w:rsid w:val="00ED7595"/>
    <w:rsid w:val="00EE2CB2"/>
    <w:rsid w:val="00EE5394"/>
    <w:rsid w:val="00EF415F"/>
    <w:rsid w:val="00EF5233"/>
    <w:rsid w:val="00EF6F82"/>
    <w:rsid w:val="00F001E1"/>
    <w:rsid w:val="00F00786"/>
    <w:rsid w:val="00F03228"/>
    <w:rsid w:val="00F0369E"/>
    <w:rsid w:val="00F108B2"/>
    <w:rsid w:val="00F11EEF"/>
    <w:rsid w:val="00F12A23"/>
    <w:rsid w:val="00F155E1"/>
    <w:rsid w:val="00F15D2E"/>
    <w:rsid w:val="00F17066"/>
    <w:rsid w:val="00F24C28"/>
    <w:rsid w:val="00F24E29"/>
    <w:rsid w:val="00F25983"/>
    <w:rsid w:val="00F269D3"/>
    <w:rsid w:val="00F3084B"/>
    <w:rsid w:val="00F32093"/>
    <w:rsid w:val="00F33003"/>
    <w:rsid w:val="00F36A5A"/>
    <w:rsid w:val="00F37122"/>
    <w:rsid w:val="00F371E4"/>
    <w:rsid w:val="00F40F5A"/>
    <w:rsid w:val="00F40FA9"/>
    <w:rsid w:val="00F46AAE"/>
    <w:rsid w:val="00F5107A"/>
    <w:rsid w:val="00F56D1C"/>
    <w:rsid w:val="00F570F0"/>
    <w:rsid w:val="00F5748C"/>
    <w:rsid w:val="00F60B70"/>
    <w:rsid w:val="00F6339B"/>
    <w:rsid w:val="00F71DE1"/>
    <w:rsid w:val="00F74669"/>
    <w:rsid w:val="00F769D8"/>
    <w:rsid w:val="00F802C2"/>
    <w:rsid w:val="00F87C05"/>
    <w:rsid w:val="00F914BB"/>
    <w:rsid w:val="00F95BA4"/>
    <w:rsid w:val="00FA1302"/>
    <w:rsid w:val="00FB0E73"/>
    <w:rsid w:val="00FB0F4E"/>
    <w:rsid w:val="00FB40D0"/>
    <w:rsid w:val="00FC1CDE"/>
    <w:rsid w:val="00FD2BE7"/>
    <w:rsid w:val="00FD3E93"/>
    <w:rsid w:val="00FD694E"/>
    <w:rsid w:val="00FD7505"/>
    <w:rsid w:val="00FE15FF"/>
    <w:rsid w:val="00FE263A"/>
    <w:rsid w:val="00FE2DAF"/>
    <w:rsid w:val="00FE40F0"/>
    <w:rsid w:val="00FE65A0"/>
    <w:rsid w:val="00FF62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1AB"/>
  </w:style>
  <w:style w:type="paragraph" w:styleId="Heading1">
    <w:name w:val="heading 1"/>
    <w:basedOn w:val="Normal"/>
    <w:next w:val="Normal"/>
    <w:link w:val="Heading1Char"/>
    <w:uiPriority w:val="9"/>
    <w:qFormat/>
    <w:rsid w:val="009A02A0"/>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43F8"/>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52F0"/>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82F57"/>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82F57"/>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82F57"/>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82F57"/>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82F57"/>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82F57"/>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451"/>
    <w:pPr>
      <w:spacing w:after="0" w:line="240" w:lineRule="auto"/>
    </w:pPr>
  </w:style>
  <w:style w:type="character" w:customStyle="1" w:styleId="Heading1Char">
    <w:name w:val="Heading 1 Char"/>
    <w:basedOn w:val="DefaultParagraphFont"/>
    <w:link w:val="Heading1"/>
    <w:uiPriority w:val="9"/>
    <w:rsid w:val="009A02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43F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6FC6"/>
    <w:pPr>
      <w:ind w:left="720"/>
      <w:contextualSpacing/>
    </w:pPr>
  </w:style>
  <w:style w:type="character" w:customStyle="1" w:styleId="apple-style-span">
    <w:name w:val="apple-style-span"/>
    <w:basedOn w:val="DefaultParagraphFont"/>
    <w:rsid w:val="009B0D34"/>
  </w:style>
  <w:style w:type="character" w:customStyle="1" w:styleId="apple-converted-space">
    <w:name w:val="apple-converted-space"/>
    <w:basedOn w:val="DefaultParagraphFont"/>
    <w:rsid w:val="009B0D34"/>
  </w:style>
  <w:style w:type="character" w:styleId="Hyperlink">
    <w:name w:val="Hyperlink"/>
    <w:basedOn w:val="DefaultParagraphFont"/>
    <w:uiPriority w:val="99"/>
    <w:unhideWhenUsed/>
    <w:rsid w:val="009B0D34"/>
    <w:rPr>
      <w:color w:val="0000FF"/>
      <w:u w:val="single"/>
    </w:rPr>
  </w:style>
  <w:style w:type="character" w:styleId="Strong">
    <w:name w:val="Strong"/>
    <w:basedOn w:val="DefaultParagraphFont"/>
    <w:uiPriority w:val="22"/>
    <w:qFormat/>
    <w:rsid w:val="009B0D34"/>
    <w:rPr>
      <w:b/>
      <w:bCs/>
    </w:rPr>
  </w:style>
  <w:style w:type="character" w:customStyle="1" w:styleId="productdetailskeys">
    <w:name w:val="product_details_keys"/>
    <w:basedOn w:val="DefaultParagraphFont"/>
    <w:rsid w:val="009B0D34"/>
  </w:style>
  <w:style w:type="character" w:customStyle="1" w:styleId="Heading3Char">
    <w:name w:val="Heading 3 Char"/>
    <w:basedOn w:val="DefaultParagraphFont"/>
    <w:link w:val="Heading3"/>
    <w:uiPriority w:val="9"/>
    <w:rsid w:val="004C52F0"/>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C52F0"/>
    <w:rPr>
      <w:i/>
      <w:iCs/>
    </w:rPr>
  </w:style>
  <w:style w:type="character" w:customStyle="1" w:styleId="std">
    <w:name w:val="std"/>
    <w:basedOn w:val="DefaultParagraphFont"/>
    <w:rsid w:val="004C52F0"/>
  </w:style>
  <w:style w:type="character" w:styleId="PlaceholderText">
    <w:name w:val="Placeholder Text"/>
    <w:basedOn w:val="DefaultParagraphFont"/>
    <w:uiPriority w:val="99"/>
    <w:semiHidden/>
    <w:rsid w:val="00AA41E2"/>
    <w:rPr>
      <w:color w:val="808080"/>
    </w:rPr>
  </w:style>
  <w:style w:type="paragraph" w:styleId="BalloonText">
    <w:name w:val="Balloon Text"/>
    <w:basedOn w:val="Normal"/>
    <w:link w:val="BalloonTextChar"/>
    <w:uiPriority w:val="99"/>
    <w:semiHidden/>
    <w:unhideWhenUsed/>
    <w:rsid w:val="00AA41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1E2"/>
    <w:rPr>
      <w:rFonts w:ascii="Tahoma" w:hAnsi="Tahoma" w:cs="Tahoma"/>
      <w:sz w:val="16"/>
      <w:szCs w:val="16"/>
    </w:rPr>
  </w:style>
  <w:style w:type="character" w:styleId="FollowedHyperlink">
    <w:name w:val="FollowedHyperlink"/>
    <w:basedOn w:val="DefaultParagraphFont"/>
    <w:uiPriority w:val="99"/>
    <w:semiHidden/>
    <w:unhideWhenUsed/>
    <w:rsid w:val="00F95BA4"/>
    <w:rPr>
      <w:color w:val="800080" w:themeColor="followedHyperlink"/>
      <w:u w:val="single"/>
    </w:rPr>
  </w:style>
  <w:style w:type="paragraph" w:styleId="Caption">
    <w:name w:val="caption"/>
    <w:basedOn w:val="Normal"/>
    <w:next w:val="Normal"/>
    <w:uiPriority w:val="35"/>
    <w:unhideWhenUsed/>
    <w:qFormat/>
    <w:rsid w:val="00740ACA"/>
    <w:pPr>
      <w:spacing w:line="240" w:lineRule="auto"/>
    </w:pPr>
    <w:rPr>
      <w:b/>
      <w:bCs/>
      <w:color w:val="4F81BD" w:themeColor="accent1"/>
      <w:sz w:val="18"/>
      <w:szCs w:val="18"/>
    </w:rPr>
  </w:style>
  <w:style w:type="table" w:styleId="MediumGrid1-Accent1">
    <w:name w:val="Medium Grid 1 Accent 1"/>
    <w:basedOn w:val="TableNormal"/>
    <w:uiPriority w:val="67"/>
    <w:rsid w:val="007752B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TableGrid">
    <w:name w:val="Table Grid"/>
    <w:basedOn w:val="TableNormal"/>
    <w:rsid w:val="006116B4"/>
    <w:pPr>
      <w:spacing w:after="0" w:line="240" w:lineRule="auto"/>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ddsasdsa">
    <w:name w:val="sddsasdsa"/>
    <w:basedOn w:val="Normal"/>
    <w:link w:val="sddsasdsaChar"/>
    <w:qFormat/>
    <w:rsid w:val="006116B4"/>
    <w:pPr>
      <w:widowControl w:val="0"/>
      <w:suppressAutoHyphens/>
      <w:spacing w:after="0" w:line="240" w:lineRule="auto"/>
    </w:pPr>
    <w:rPr>
      <w:rFonts w:ascii="Times New Roman" w:eastAsia="DejaVu Sans Mono" w:hAnsi="Times New Roman" w:cs="Times New Roman"/>
      <w:sz w:val="20"/>
      <w:szCs w:val="20"/>
    </w:rPr>
  </w:style>
  <w:style w:type="character" w:customStyle="1" w:styleId="sddsasdsaChar">
    <w:name w:val="sddsasdsa Char"/>
    <w:basedOn w:val="DefaultParagraphFont"/>
    <w:link w:val="sddsasdsa"/>
    <w:rsid w:val="006116B4"/>
    <w:rPr>
      <w:rFonts w:ascii="Times New Roman" w:eastAsia="DejaVu Sans Mono" w:hAnsi="Times New Roman" w:cs="Times New Roman"/>
      <w:sz w:val="20"/>
      <w:szCs w:val="20"/>
    </w:rPr>
  </w:style>
  <w:style w:type="table" w:styleId="MediumShading2-Accent5">
    <w:name w:val="Medium Shading 2 Accent 5"/>
    <w:basedOn w:val="TableNormal"/>
    <w:uiPriority w:val="64"/>
    <w:rsid w:val="00CB61E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CB61E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4Char">
    <w:name w:val="Heading 4 Char"/>
    <w:basedOn w:val="DefaultParagraphFont"/>
    <w:link w:val="Heading4"/>
    <w:uiPriority w:val="9"/>
    <w:semiHidden/>
    <w:rsid w:val="00982F5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82F5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82F5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82F5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82F5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82F5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B42C13"/>
    <w:pPr>
      <w:numPr>
        <w:numId w:val="0"/>
      </w:numPr>
      <w:outlineLvl w:val="9"/>
    </w:pPr>
  </w:style>
  <w:style w:type="paragraph" w:styleId="TOC1">
    <w:name w:val="toc 1"/>
    <w:basedOn w:val="Normal"/>
    <w:next w:val="Normal"/>
    <w:autoRedefine/>
    <w:uiPriority w:val="39"/>
    <w:unhideWhenUsed/>
    <w:rsid w:val="00B42C13"/>
    <w:pPr>
      <w:spacing w:after="100"/>
    </w:pPr>
  </w:style>
  <w:style w:type="paragraph" w:styleId="TOC2">
    <w:name w:val="toc 2"/>
    <w:basedOn w:val="Normal"/>
    <w:next w:val="Normal"/>
    <w:autoRedefine/>
    <w:uiPriority w:val="39"/>
    <w:unhideWhenUsed/>
    <w:rsid w:val="00B42C13"/>
    <w:pPr>
      <w:spacing w:after="100"/>
      <w:ind w:left="220"/>
    </w:pPr>
  </w:style>
  <w:style w:type="paragraph" w:styleId="TOC3">
    <w:name w:val="toc 3"/>
    <w:basedOn w:val="Normal"/>
    <w:next w:val="Normal"/>
    <w:autoRedefine/>
    <w:uiPriority w:val="39"/>
    <w:unhideWhenUsed/>
    <w:rsid w:val="00B42C13"/>
    <w:pPr>
      <w:spacing w:after="100"/>
      <w:ind w:left="440"/>
    </w:pPr>
  </w:style>
</w:styles>
</file>

<file path=word/webSettings.xml><?xml version="1.0" encoding="utf-8"?>
<w:webSettings xmlns:r="http://schemas.openxmlformats.org/officeDocument/2006/relationships" xmlns:w="http://schemas.openxmlformats.org/wordprocessingml/2006/main">
  <w:divs>
    <w:div w:id="1815637034">
      <w:bodyDiv w:val="1"/>
      <w:marLeft w:val="0"/>
      <w:marRight w:val="0"/>
      <w:marTop w:val="0"/>
      <w:marBottom w:val="0"/>
      <w:divBdr>
        <w:top w:val="none" w:sz="0" w:space="0" w:color="auto"/>
        <w:left w:val="none" w:sz="0" w:space="0" w:color="auto"/>
        <w:bottom w:val="none" w:sz="0" w:space="0" w:color="auto"/>
        <w:right w:val="none" w:sz="0" w:space="0" w:color="auto"/>
      </w:divBdr>
    </w:div>
    <w:div w:id="20342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federalnewsradio.com/pdfs/EPADatacenterReporttoCongress-August2007.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www.w3.org/Submission/SWRL/"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www.federalnewsradio.com/pdfs/EPADatacenterReporttoCongress-August2007.pdf"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protege.stanford.edu/"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dsrl.coned.utcluj.ro/" TargetMode="External"/><Relationship Id="rId10" Type="http://schemas.openxmlformats.org/officeDocument/2006/relationships/image" Target="media/image5.png"/><Relationship Id="rId19" Type="http://schemas.openxmlformats.org/officeDocument/2006/relationships/hyperlink" Target="http://www.vmware.com/files/pdf/WhitePaper_ReducePowerConsumption.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en.wikipedia.org/wiki/Ubiquitous_comput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B0126B-B48D-47A0-89D4-532CAD364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1361</TotalTime>
  <Pages>23</Pages>
  <Words>5785</Words>
  <Characters>32979</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work</Company>
  <LinksUpToDate>false</LinksUpToDate>
  <CharactersWithSpaces>38687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Moldovanus</dc:creator>
  <cp:keywords/>
  <dc:description/>
  <cp:lastModifiedBy>Moldovanus</cp:lastModifiedBy>
  <cp:revision>20</cp:revision>
  <dcterms:created xsi:type="dcterms:W3CDTF">2010-05-19T14:34:00Z</dcterms:created>
  <dcterms:modified xsi:type="dcterms:W3CDTF">2010-06-03T08:17:00Z</dcterms:modified>
</cp:coreProperties>
</file>